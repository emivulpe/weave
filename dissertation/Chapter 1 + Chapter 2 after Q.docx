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E98" w:rsidRDefault="00892E98" w:rsidP="00892E98">
      <w:pPr>
        <w:rPr>
          <w:b/>
          <w:sz w:val="40"/>
          <w:szCs w:val="40"/>
        </w:rPr>
      </w:pPr>
      <w:r w:rsidRPr="00F744BE">
        <w:rPr>
          <w:b/>
          <w:sz w:val="40"/>
          <w:szCs w:val="40"/>
        </w:rPr>
        <w:t>Chapter 1</w:t>
      </w:r>
    </w:p>
    <w:p w:rsidR="00892E98" w:rsidRPr="00F744BE" w:rsidRDefault="00892E98" w:rsidP="00892E98">
      <w:pPr>
        <w:rPr>
          <w:b/>
          <w:sz w:val="36"/>
          <w:szCs w:val="36"/>
        </w:rPr>
      </w:pPr>
      <w:r w:rsidRPr="00F744BE">
        <w:rPr>
          <w:b/>
          <w:sz w:val="36"/>
          <w:szCs w:val="36"/>
        </w:rPr>
        <w:t>Introduction</w:t>
      </w:r>
    </w:p>
    <w:p w:rsidR="00892E98" w:rsidRDefault="00892E98" w:rsidP="00892E98">
      <w:r>
        <w:t>Teaching programming is inherently difficult. Literature on learning suggests that the most efficient way to learn a skill is by practice.(</w:t>
      </w:r>
      <w:r w:rsidRPr="004D613B">
        <w:rPr>
          <w:color w:val="FF0000"/>
        </w:rPr>
        <w:t>add reference</w:t>
      </w:r>
      <w:r>
        <w:t>) The way schools in the UK incorporate this approach is by explaining the basic concepts related to a specific topic, presenting simple examples to illustrate how these concepts can be applied and posing a more complex problem for pupils to solve. However,</w:t>
      </w:r>
      <w:r w:rsidRPr="00A01720">
        <w:t xml:space="preserve"> </w:t>
      </w:r>
      <w:r>
        <w:t>in the initial stages of becoming programmers, often beginners lack a good enough understanding of the domain to be able to solve the problem. This leads to pupils struggling to find a good solution, rather than gaining a better understanding of the problem solving process.</w:t>
      </w:r>
    </w:p>
    <w:p w:rsidR="00892E98" w:rsidRDefault="00892E98" w:rsidP="00892E98">
      <w:pPr>
        <w:pStyle w:val="CommentText"/>
      </w:pPr>
      <w:r>
        <w:t>A good way of teaching somebody an intellectual activity is by showing them the process of thinking involved in carrying out that activity. This is a form of apprenticeship known in the literature as "cognitive apprenticeship"(</w:t>
      </w:r>
      <w:r w:rsidRPr="00EE11D4">
        <w:rPr>
          <w:color w:val="FF0000"/>
        </w:rPr>
        <w:t>add reference</w:t>
      </w:r>
      <w:r>
        <w:t>).  In any apprenticeship model, the learner needs to see many examples of the activity to be learned in order to develop the experience necessary to attempt a new, related, activity. Unfortunately, due to limited number of hours dedicated to each individual subject in schools, teachers are somewhat restricted to using only the traditional methods of teaching. Time simply wouldn’t allow them to show their students many examples of what cognitive steps they should undertake in order to solve a problem.</w:t>
      </w:r>
    </w:p>
    <w:p w:rsidR="00892E98" w:rsidRDefault="00892E98" w:rsidP="00892E98">
      <w:r>
        <w:t xml:space="preserve">Research has shown that step-by-step guidance of the process of solving particular problems can help beginners gain a better understanding of the problem-solving process generally. Books provide such guidance in the form of worked examples that have proven to be effective. However, such books may not necessarily accommodate the needs of a particular teacher. Furthermore, finding a close enough example for a particular topic may become a time-consuming and discouraging activity for a teacher. </w:t>
      </w:r>
    </w:p>
    <w:p w:rsidR="00892E98" w:rsidRDefault="00892E98" w:rsidP="00892E98">
      <w:r>
        <w:t xml:space="preserve">Having this in mind, a Glasgow University PhD student, </w:t>
      </w:r>
      <w:proofErr w:type="spellStart"/>
      <w:r>
        <w:t>Yulun</w:t>
      </w:r>
      <w:proofErr w:type="spellEnd"/>
      <w:r>
        <w:t xml:space="preserve"> Song, has developed a Java standalone application called </w:t>
      </w:r>
      <w:r w:rsidRPr="00CE7A36">
        <w:rPr>
          <w:i/>
        </w:rPr>
        <w:t>I</w:t>
      </w:r>
      <w:r>
        <w:rPr>
          <w:i/>
        </w:rPr>
        <w:t>nteractive Worked Examples (IWE).</w:t>
      </w:r>
      <w:r>
        <w:t xml:space="preserve"> It aims to address the issues mentioned above as well as to evaluate to what extent such an application will prove effective in lowering the learning curve for pupils in Computing Science. It consists of two interfaces: one for students and one for creators of worked examples (who are typically teachers as well). The author interface enables the creation of examples to accommodate a teacher’s specific needs. The student interface provides users with a selection of examples to choose from. These examples consist of a problem specification and solution along with step-by-step guidance showing the thinking involved in solving the problem. Questions may be asked to engage the pupil further as well as provide feedback to the creator of these examples of whether their approach at specifying the process of thinking enhances the understanding of the concept of interest or brings confusion. </w:t>
      </w:r>
    </w:p>
    <w:p w:rsidR="00892E98" w:rsidRDefault="00892E98" w:rsidP="00892E98">
      <w:r>
        <w:t xml:space="preserve">The application has proven to be effective at enhancing the teaching of Computing Science in university. Since the research questions around IWE were to explore the extent to which it can fit in the teaching process in a university context and whether it would be a potentially successful learning technique, the prototype does not aim at large scale deployment. A sensible next step is to put the system into use in schools, where support for computing education is urgently needed. However, </w:t>
      </w:r>
      <w:r>
        <w:lastRenderedPageBreak/>
        <w:t>many issues in deploying IWE arise because of it being in the form of a Java standalone application. In schools in the UK there tends to be a blanket policy about the systems provision on any subject. In order to install a program on a school machine, a request to the service provider responsible for the particular school needs to be made. The service provider will then need to analyse the risk that installing new program will pose to the whole system and submit a further request to a local authority responsible for the particular school. This overhead would be enough to prevent most teachers from considering adoption, both from a time and cost standpoint.</w:t>
      </w:r>
    </w:p>
    <w:p w:rsidR="00892E98" w:rsidRDefault="00892E98" w:rsidP="00892E98">
      <w:r>
        <w:t xml:space="preserve">The issue of software provisioning in schools gives the major motivation for this project to recreate IWE as a web-based application in order to start effectively presenting worked examples in larger context. This will avoid the complicated and time-consuming process of installing IWE in schools. Furthermore, schools will be able to receive the latest updates of the application and its worked examples with no effort. Ultimately, a web-based system could share worked examples developed nationally and even internationally. The web-based version of IWE is called </w:t>
      </w:r>
      <w:r w:rsidRPr="006E7A90">
        <w:rPr>
          <w:i/>
        </w:rPr>
        <w:t>Worked Examples Viewer (WEAVE)</w:t>
      </w:r>
      <w:r>
        <w:t>.</w:t>
      </w:r>
    </w:p>
    <w:p w:rsidR="00892E98" w:rsidRPr="009619F4" w:rsidRDefault="00892E98" w:rsidP="00892E98">
      <w:pPr>
        <w:rPr>
          <w:color w:val="FF0000"/>
        </w:rPr>
      </w:pPr>
      <w:commentRangeStart w:id="0"/>
      <w:r w:rsidRPr="009619F4">
        <w:rPr>
          <w:color w:val="FF0000"/>
        </w:rPr>
        <w:t>In addition to being a more easily deployable version of IWE, WEAVE takes a step further to improve the teaching process in schools by dividing its users into three groups. To the two user groups of IWE- the student and the author of worked examples</w:t>
      </w:r>
      <w:ins w:id="1" w:author="Quintin Cutts" w:date="2015-03-20T16:38:00Z">
        <w:r w:rsidRPr="009619F4">
          <w:rPr>
            <w:color w:val="FF0000"/>
          </w:rPr>
          <w:t xml:space="preserve"> </w:t>
        </w:r>
      </w:ins>
      <w:r w:rsidRPr="009619F4">
        <w:rPr>
          <w:color w:val="FF0000"/>
        </w:rPr>
        <w:t>- is added another group of users</w:t>
      </w:r>
      <w:ins w:id="2" w:author="Quintin Cutts" w:date="2015-03-20T16:38:00Z">
        <w:r w:rsidRPr="009619F4">
          <w:rPr>
            <w:color w:val="FF0000"/>
          </w:rPr>
          <w:t xml:space="preserve"> </w:t>
        </w:r>
      </w:ins>
      <w:r w:rsidRPr="009619F4">
        <w:rPr>
          <w:color w:val="FF0000"/>
        </w:rPr>
        <w:t>- the teachers. WEAVE provides a special teacher interface which shows information about the way students use the application. Teachers can examine in detail how pupils in their classes work with different examples. Information includes details about the time spent by students at each step of an example as well as answers to questions posed. Such information is aggregated into graphs which can be easily customised to the specific type of information the teacher wants to examine. This knowledge can help teachers to adjust their teaching material as well as make them aware of what pupils find most difficult and problematic so that they address this appropriately and on time. This is a feature that a book with worked examples can’t provide readers or the author of the book with. Spending more time at a step would be a sign to the teacher that this step needs to be explained further or to the author of the example that the explanation is unclear and needs revisiting. Evaluation will show how useful this would be for teachers to understand areas of difficulties and adjust their teaching practices accordingly.</w:t>
      </w:r>
      <w:commentRangeEnd w:id="0"/>
      <w:r w:rsidRPr="009619F4">
        <w:rPr>
          <w:rStyle w:val="CommentReference"/>
          <w:color w:val="FF0000"/>
        </w:rPr>
        <w:commentReference w:id="0"/>
      </w:r>
      <w:r>
        <w:rPr>
          <w:color w:val="FF0000"/>
        </w:rPr>
        <w:t xml:space="preserve"> </w:t>
      </w:r>
      <w:r w:rsidRPr="009619F4">
        <w:rPr>
          <w:color w:val="00B050"/>
        </w:rPr>
        <w:t>Check feedback</w:t>
      </w:r>
    </w:p>
    <w:p w:rsidR="00892E98" w:rsidRDefault="00892E98" w:rsidP="00892E98">
      <w:r>
        <w:t>Another benefit of WEAVE being web-based is that the worked examples in the system will not be limited to the ones created by one teacher or a group of teachers only. Instead, examples created by any teacher will immediately be available to everyone. This would contribute to a collaborative way of developing such examples and would give the chance for students to undertake further learning if they desired so. Furthermore, teachers would be able to benefit from their colleagues’ expertise as well as get ideas and adjust them to their specific needs with less effort than creating new examples from scratch. Ideally, such a system can be revolutionary in improving the teaching practices in schools, help teachers understand the difficulties of their students and enable them to help each other to become better in teaching Computing Science.</w:t>
      </w:r>
    </w:p>
    <w:p w:rsidR="00892E98" w:rsidRDefault="00892E98" w:rsidP="00892E98">
      <w:r>
        <w:t xml:space="preserve">The rest of this dissertation describes more background for the motivation of the project, the requirements for, as well as the design and the implementation of WEAVE together with the testing methods that were used to ensure that the application works as intended. An evaluation chapter follows making conclusions about how easy and effective it is to integrate WEAVE successfully </w:t>
      </w:r>
      <w:r>
        <w:lastRenderedPageBreak/>
        <w:t>integration in everyday teaching practice. The final chapter is dedicated to the future developments for the system which will be addressed shortly.</w:t>
      </w:r>
    </w:p>
    <w:p w:rsidR="00892E98" w:rsidRDefault="00892E98" w:rsidP="00892E98"/>
    <w:p w:rsidR="00892E98" w:rsidRDefault="00892E98" w:rsidP="00892E98"/>
    <w:p w:rsidR="00892E98" w:rsidRDefault="00892E98" w:rsidP="00892E98"/>
    <w:p w:rsidR="00892E98" w:rsidRDefault="00892E98" w:rsidP="00892E98"/>
    <w:p w:rsidR="00892E98" w:rsidRPr="00B41A02" w:rsidRDefault="00892E98" w:rsidP="00892E98">
      <w:pPr>
        <w:rPr>
          <w:b/>
          <w:sz w:val="40"/>
          <w:szCs w:val="40"/>
        </w:rPr>
      </w:pPr>
      <w:r w:rsidRPr="00B41A02">
        <w:rPr>
          <w:b/>
          <w:sz w:val="40"/>
          <w:szCs w:val="40"/>
        </w:rPr>
        <w:t>Chapter 2</w:t>
      </w:r>
    </w:p>
    <w:p w:rsidR="00892E98" w:rsidRDefault="00892E98" w:rsidP="00892E98">
      <w:pPr>
        <w:rPr>
          <w:b/>
          <w:sz w:val="36"/>
          <w:szCs w:val="36"/>
        </w:rPr>
      </w:pPr>
      <w:r w:rsidRPr="004B7DC0">
        <w:rPr>
          <w:b/>
          <w:sz w:val="36"/>
          <w:szCs w:val="36"/>
        </w:rPr>
        <w:t>Background</w:t>
      </w:r>
    </w:p>
    <w:p w:rsidR="00892E98" w:rsidRPr="004B7DC0" w:rsidRDefault="00892E98" w:rsidP="00892E98">
      <w:pPr>
        <w:rPr>
          <w:b/>
          <w:sz w:val="32"/>
          <w:szCs w:val="32"/>
        </w:rPr>
      </w:pPr>
      <w:r>
        <w:rPr>
          <w:b/>
          <w:sz w:val="32"/>
          <w:szCs w:val="32"/>
        </w:rPr>
        <w:t xml:space="preserve">2.1. </w:t>
      </w:r>
      <w:r w:rsidRPr="004B7DC0">
        <w:rPr>
          <w:b/>
          <w:sz w:val="32"/>
          <w:szCs w:val="32"/>
        </w:rPr>
        <w:t>Worked examples</w:t>
      </w:r>
    </w:p>
    <w:p w:rsidR="00892E98" w:rsidRPr="004B7DC0" w:rsidRDefault="00892E98" w:rsidP="00892E98">
      <w:pPr>
        <w:rPr>
          <w:b/>
          <w:sz w:val="28"/>
          <w:szCs w:val="28"/>
        </w:rPr>
      </w:pPr>
      <w:r>
        <w:rPr>
          <w:b/>
          <w:sz w:val="28"/>
          <w:szCs w:val="28"/>
        </w:rPr>
        <w:t xml:space="preserve">2.1.1. </w:t>
      </w:r>
      <w:r w:rsidRPr="004B7DC0">
        <w:rPr>
          <w:b/>
          <w:sz w:val="28"/>
          <w:szCs w:val="28"/>
        </w:rPr>
        <w:t>Definition</w:t>
      </w:r>
      <w:r>
        <w:rPr>
          <w:b/>
          <w:sz w:val="28"/>
          <w:szCs w:val="28"/>
        </w:rPr>
        <w:t xml:space="preserve"> of a </w:t>
      </w:r>
      <w:r w:rsidRPr="004B7DC0">
        <w:rPr>
          <w:b/>
          <w:sz w:val="28"/>
          <w:szCs w:val="28"/>
        </w:rPr>
        <w:t>Worked Example</w:t>
      </w:r>
    </w:p>
    <w:p w:rsidR="00892E98" w:rsidRDefault="00892E98" w:rsidP="00892E98">
      <w:pPr>
        <w:rPr>
          <w:rFonts w:cs="Arial"/>
          <w:shd w:val="clear" w:color="auto" w:fill="FFFFFF"/>
        </w:rPr>
      </w:pPr>
      <w:r w:rsidRPr="00490D33">
        <w:t>Clark defines a worked example as “</w:t>
      </w:r>
      <w:r w:rsidRPr="00490D33">
        <w:rPr>
          <w:rFonts w:cs="Arial"/>
          <w:shd w:val="clear" w:color="auto" w:fill="FFFFFF"/>
        </w:rPr>
        <w:t xml:space="preserve">a step-by-step demonstration of how to perform a task or how to solve a problem" (Clark, Nguyen, </w:t>
      </w:r>
      <w:proofErr w:type="spellStart"/>
      <w:r w:rsidRPr="00490D33">
        <w:rPr>
          <w:rFonts w:cs="Arial"/>
          <w:shd w:val="clear" w:color="auto" w:fill="FFFFFF"/>
        </w:rPr>
        <w:t>Sweller</w:t>
      </w:r>
      <w:proofErr w:type="spellEnd"/>
      <w:r w:rsidRPr="00490D33">
        <w:rPr>
          <w:rFonts w:cs="Arial"/>
          <w:shd w:val="clear" w:color="auto" w:fill="FFFFFF"/>
        </w:rPr>
        <w:t>, 2006, p. 190). Another definition for worked examples is given by Atkinson as “</w:t>
      </w:r>
      <w:r w:rsidRPr="00490D33">
        <w:t>instructional devices that provide an expert's problem solution for a learner to study.</w:t>
      </w:r>
      <w:r w:rsidRPr="00490D33">
        <w:rPr>
          <w:rFonts w:cs="Arial"/>
          <w:shd w:val="clear" w:color="auto" w:fill="FFFFFF"/>
        </w:rPr>
        <w:t>”</w:t>
      </w:r>
      <w:proofErr w:type="gramStart"/>
      <w:r w:rsidRPr="00490D33">
        <w:rPr>
          <w:rFonts w:cs="Arial"/>
          <w:shd w:val="clear" w:color="auto" w:fill="FFFFFF"/>
        </w:rPr>
        <w:t>(</w:t>
      </w:r>
      <w:r w:rsidRPr="00490D33">
        <w:t>Learning from Examples: Instructional Principles from the Worked Examples Research</w:t>
      </w:r>
      <w:r w:rsidRPr="00490D33">
        <w:rPr>
          <w:rFonts w:cs="Arial"/>
          <w:shd w:val="clear" w:color="auto" w:fill="FFFFFF"/>
        </w:rPr>
        <w:t>).</w:t>
      </w:r>
      <w:proofErr w:type="gramEnd"/>
      <w:r w:rsidRPr="00490D33">
        <w:rPr>
          <w:rFonts w:cs="Arial"/>
          <w:shd w:val="clear" w:color="auto" w:fill="FFFFFF"/>
        </w:rPr>
        <w:t xml:space="preserve">  An effective worked example consists of a problem description, steps towards the solution and instructions at each step representing an expert’s process of thinking (</w:t>
      </w:r>
      <w:proofErr w:type="spellStart"/>
      <w:r w:rsidRPr="00490D33">
        <w:rPr>
          <w:rFonts w:cs="Arial"/>
          <w:shd w:val="clear" w:color="auto" w:fill="FFFFFF"/>
        </w:rPr>
        <w:t>Renkl</w:t>
      </w:r>
      <w:proofErr w:type="spellEnd"/>
      <w:r w:rsidRPr="00490D33">
        <w:rPr>
          <w:rFonts w:cs="Arial"/>
          <w:shd w:val="clear" w:color="auto" w:fill="FFFFFF"/>
        </w:rPr>
        <w:t>, 2005). Of key importance is the step-by-step guidance for reaching the solution. It encourages the learner to form their own explanation for the undertaken step (</w:t>
      </w:r>
      <w:proofErr w:type="spellStart"/>
      <w:r w:rsidRPr="00490D33">
        <w:rPr>
          <w:rFonts w:cs="Arial"/>
          <w:shd w:val="clear" w:color="auto" w:fill="FFFFFF"/>
        </w:rPr>
        <w:t>Renkl</w:t>
      </w:r>
      <w:proofErr w:type="spellEnd"/>
      <w:r w:rsidRPr="00490D33">
        <w:rPr>
          <w:rFonts w:cs="Arial"/>
          <w:shd w:val="clear" w:color="auto" w:fill="FFFFFF"/>
        </w:rPr>
        <w:t xml:space="preserve"> et al, 2004) as well as think about what might follow next before they proceed</w:t>
      </w:r>
      <w:r>
        <w:rPr>
          <w:rFonts w:cs="Arial"/>
          <w:shd w:val="clear" w:color="auto" w:fill="FFFFFF"/>
        </w:rPr>
        <w:t xml:space="preserve">. </w:t>
      </w:r>
      <w:r w:rsidRPr="00490D33">
        <w:rPr>
          <w:rFonts w:cs="Arial"/>
          <w:shd w:val="clear" w:color="auto" w:fill="FFFFFF"/>
        </w:rPr>
        <w:t>In essence, worked examples help novices to build an understanding of a concept so that in later stages they are able to effectively apply this understanding to solve other problems related to this concept.</w:t>
      </w:r>
    </w:p>
    <w:p w:rsidR="00892E98" w:rsidRDefault="00892E98" w:rsidP="00892E98">
      <w:pPr>
        <w:rPr>
          <w:rFonts w:cs="Arial"/>
          <w:shd w:val="clear" w:color="auto" w:fill="FFFFFF"/>
        </w:rPr>
      </w:pPr>
    </w:p>
    <w:p w:rsidR="00892E98" w:rsidRPr="004B7DC0" w:rsidRDefault="00892E98" w:rsidP="00892E98">
      <w:pPr>
        <w:rPr>
          <w:b/>
          <w:sz w:val="28"/>
          <w:szCs w:val="28"/>
        </w:rPr>
      </w:pPr>
      <w:r>
        <w:rPr>
          <w:b/>
          <w:sz w:val="28"/>
          <w:szCs w:val="28"/>
        </w:rPr>
        <w:t xml:space="preserve">2.1.2. </w:t>
      </w:r>
      <w:r w:rsidRPr="004B7DC0">
        <w:rPr>
          <w:b/>
          <w:sz w:val="28"/>
          <w:szCs w:val="28"/>
        </w:rPr>
        <w:t xml:space="preserve">Worked Examples and Learning </w:t>
      </w:r>
    </w:p>
    <w:p w:rsidR="00892E98" w:rsidRPr="00490D33" w:rsidRDefault="00892E98" w:rsidP="00892E98">
      <w:r w:rsidRPr="00490D33">
        <w:t>The common assumption that the best learning is by practic</w:t>
      </w:r>
      <w:r>
        <w:t>ing solving problems</w:t>
      </w:r>
      <w:r w:rsidRPr="00490D33">
        <w:t xml:space="preserve"> is not necessarily true for learning Computing Science. </w:t>
      </w:r>
      <w:proofErr w:type="spellStart"/>
      <w:proofErr w:type="gramStart"/>
      <w:r w:rsidRPr="00490D33">
        <w:t>Renkl</w:t>
      </w:r>
      <w:proofErr w:type="spellEnd"/>
      <w:r w:rsidRPr="00490D33">
        <w:t>(</w:t>
      </w:r>
      <w:proofErr w:type="gramEnd"/>
      <w:r w:rsidRPr="00490D33">
        <w:t>2005) argues that without being exposed to worked examples</w:t>
      </w:r>
      <w:r>
        <w:t xml:space="preserve"> first</w:t>
      </w:r>
      <w:r w:rsidRPr="00490D33">
        <w:t xml:space="preserve">, novices have a very restricted knowledge on the domain to be able to effectively reach a solution.  Solving problems involves a lot of working memory resources. However, the memory capacity of beginners should be used for building new knowledge. Clark argues that solving practice problems leads to using too much memory capacity thus not leaving enough of it for learning new knowledge (e-Learning and the Science of Instruction: Proven Guidelines for Consumers – Ruth C. Clark, Richard E. Mayer p.204). </w:t>
      </w:r>
    </w:p>
    <w:p w:rsidR="00892E98" w:rsidRPr="00490D33" w:rsidRDefault="00892E98" w:rsidP="00892E98">
      <w:r w:rsidRPr="00490D33">
        <w:t xml:space="preserve">Studying worked examples </w:t>
      </w:r>
      <w:r w:rsidRPr="00490D33">
        <w:rPr>
          <w:rFonts w:cs="Arial"/>
          <w:shd w:val="clear" w:color="auto" w:fill="FFFFFF"/>
        </w:rPr>
        <w:t>“is one of the earliest and probably the best known cognitive load reducing techniques” (</w:t>
      </w:r>
      <w:proofErr w:type="spellStart"/>
      <w:r w:rsidRPr="00490D33">
        <w:rPr>
          <w:rFonts w:cs="Arial"/>
          <w:shd w:val="clear" w:color="auto" w:fill="FFFFFF"/>
        </w:rPr>
        <w:t>Paas</w:t>
      </w:r>
      <w:proofErr w:type="spellEnd"/>
      <w:r w:rsidRPr="00490D33">
        <w:rPr>
          <w:rFonts w:cs="Arial"/>
          <w:shd w:val="clear" w:color="auto" w:fill="FFFFFF"/>
        </w:rPr>
        <w:t xml:space="preserve"> et al., 2003)</w:t>
      </w:r>
      <w:r w:rsidRPr="00490D33">
        <w:t xml:space="preserve">. It has proven to be effective in learning how to solve problems </w:t>
      </w:r>
      <w:r w:rsidRPr="00490D33">
        <w:rPr>
          <w:rFonts w:cs="Arial"/>
          <w:shd w:val="clear" w:color="auto" w:fill="FFFFFF"/>
        </w:rPr>
        <w:t xml:space="preserve">(van </w:t>
      </w:r>
      <w:proofErr w:type="spellStart"/>
      <w:r w:rsidRPr="00490D33">
        <w:rPr>
          <w:rFonts w:cs="Arial"/>
          <w:shd w:val="clear" w:color="auto" w:fill="FFFFFF"/>
        </w:rPr>
        <w:t>Merriënboer</w:t>
      </w:r>
      <w:proofErr w:type="spellEnd"/>
      <w:r w:rsidRPr="00490D33">
        <w:rPr>
          <w:rFonts w:cs="Arial"/>
          <w:shd w:val="clear" w:color="auto" w:fill="FFFFFF"/>
        </w:rPr>
        <w:t xml:space="preserve">, 1997). While worked examples reduce the cognitive load, they </w:t>
      </w:r>
      <w:r>
        <w:rPr>
          <w:rFonts w:cs="Arial"/>
          <w:shd w:val="clear" w:color="auto" w:fill="FFFFFF"/>
        </w:rPr>
        <w:t xml:space="preserve">also </w:t>
      </w:r>
      <w:r w:rsidRPr="00490D33">
        <w:rPr>
          <w:rFonts w:cs="Arial"/>
          <w:shd w:val="clear" w:color="auto" w:fill="FFFFFF"/>
        </w:rPr>
        <w:lastRenderedPageBreak/>
        <w:t>provide a better understanding of the concepts under consideration. This builds up the necessary expertise required to solve a particular type of problem effectively.</w:t>
      </w:r>
    </w:p>
    <w:p w:rsidR="00892E98" w:rsidRDefault="00892E98" w:rsidP="00892E98">
      <w:pPr>
        <w:rPr>
          <w:rFonts w:cs="Arial"/>
          <w:shd w:val="clear" w:color="auto" w:fill="FFFFFF"/>
        </w:rPr>
      </w:pPr>
    </w:p>
    <w:p w:rsidR="00892E98" w:rsidRPr="004B7DC0" w:rsidRDefault="00892E98" w:rsidP="00892E98">
      <w:pPr>
        <w:rPr>
          <w:rFonts w:cs="Arial"/>
          <w:b/>
          <w:sz w:val="28"/>
          <w:szCs w:val="28"/>
          <w:shd w:val="clear" w:color="auto" w:fill="FFFFFF"/>
        </w:rPr>
      </w:pPr>
      <w:r>
        <w:rPr>
          <w:rFonts w:cs="Arial"/>
          <w:b/>
          <w:sz w:val="28"/>
          <w:szCs w:val="28"/>
          <w:shd w:val="clear" w:color="auto" w:fill="FFFFFF"/>
        </w:rPr>
        <w:t xml:space="preserve">2.1.3. </w:t>
      </w:r>
      <w:r w:rsidRPr="004B7DC0">
        <w:rPr>
          <w:rFonts w:cs="Arial"/>
          <w:b/>
          <w:sz w:val="28"/>
          <w:szCs w:val="28"/>
          <w:shd w:val="clear" w:color="auto" w:fill="FFFFFF"/>
        </w:rPr>
        <w:t>Worked Examples in Computing Science Context</w:t>
      </w:r>
    </w:p>
    <w:p w:rsidR="00892E98" w:rsidRPr="00490D33" w:rsidRDefault="00892E98" w:rsidP="00892E98">
      <w:pPr>
        <w:rPr>
          <w:rFonts w:cs="Arial"/>
          <w:shd w:val="clear" w:color="auto" w:fill="FFFFFF"/>
        </w:rPr>
      </w:pPr>
      <w:r>
        <w:rPr>
          <w:rFonts w:cs="Arial"/>
          <w:shd w:val="clear" w:color="auto" w:fill="FFFFFF"/>
        </w:rPr>
        <w:t xml:space="preserve">The </w:t>
      </w:r>
      <w:r w:rsidRPr="00490D33">
        <w:rPr>
          <w:rFonts w:cs="Arial"/>
          <w:shd w:val="clear" w:color="auto" w:fill="FFFFFF"/>
        </w:rPr>
        <w:t xml:space="preserve">traditional methods of teaching Computing Science in schools across the UK </w:t>
      </w:r>
      <w:r>
        <w:rPr>
          <w:rFonts w:cs="Arial"/>
          <w:shd w:val="clear" w:color="auto" w:fill="FFFFFF"/>
        </w:rPr>
        <w:t>do not include</w:t>
      </w:r>
      <w:r w:rsidRPr="00490D33">
        <w:rPr>
          <w:rFonts w:cs="Arial"/>
          <w:shd w:val="clear" w:color="auto" w:fill="FFFFFF"/>
        </w:rPr>
        <w:t xml:space="preserve"> the best proven method to learn a</w:t>
      </w:r>
      <w:r>
        <w:rPr>
          <w:rFonts w:cs="Arial"/>
          <w:shd w:val="clear" w:color="auto" w:fill="FFFFFF"/>
        </w:rPr>
        <w:t xml:space="preserve"> cognitive skill described above</w:t>
      </w:r>
      <w:r w:rsidRPr="00490D33">
        <w:rPr>
          <w:rFonts w:cs="Arial"/>
          <w:shd w:val="clear" w:color="auto" w:fill="FFFFFF"/>
        </w:rPr>
        <w:t>. Often in schools, Computing Science concepts are introduced by explaining what the concept is, followed by a simple example. Then students are presented with a problem to solve themselves. The</w:t>
      </w:r>
      <w:ins w:id="3" w:author="Quintin Cutts" w:date="2015-03-20T16:56:00Z">
        <w:r>
          <w:rPr>
            <w:rFonts w:cs="Arial"/>
            <w:shd w:val="clear" w:color="auto" w:fill="FFFFFF"/>
          </w:rPr>
          <w:t xml:space="preserve"> </w:t>
        </w:r>
      </w:ins>
      <w:r>
        <w:rPr>
          <w:rFonts w:cs="Arial"/>
          <w:shd w:val="clear" w:color="auto" w:fill="FFFFFF"/>
        </w:rPr>
        <w:t xml:space="preserve">jump to problem solving is too quick and the </w:t>
      </w:r>
      <w:r w:rsidRPr="00490D33">
        <w:rPr>
          <w:rFonts w:cs="Arial"/>
          <w:shd w:val="clear" w:color="auto" w:fill="FFFFFF"/>
        </w:rPr>
        <w:t xml:space="preserve">importance of worked examples has not </w:t>
      </w:r>
      <w:r>
        <w:rPr>
          <w:rFonts w:cs="Arial"/>
          <w:shd w:val="clear" w:color="auto" w:fill="FFFFFF"/>
        </w:rPr>
        <w:t>influenced</w:t>
      </w:r>
      <w:r w:rsidRPr="00490D33">
        <w:rPr>
          <w:rFonts w:cs="Arial"/>
          <w:shd w:val="clear" w:color="auto" w:fill="FFFFFF"/>
        </w:rPr>
        <w:t xml:space="preserve"> the teaching methods. Keeping in mind that teachers are often limited time</w:t>
      </w:r>
      <w:r>
        <w:rPr>
          <w:rFonts w:cs="Arial"/>
          <w:shd w:val="clear" w:color="auto" w:fill="FFFFFF"/>
        </w:rPr>
        <w:t>-</w:t>
      </w:r>
      <w:r w:rsidRPr="00490D33">
        <w:rPr>
          <w:rFonts w:cs="Arial"/>
          <w:shd w:val="clear" w:color="auto" w:fill="FFFFFF"/>
        </w:rPr>
        <w:t xml:space="preserve"> and money-wise, a possible reason for this is because there is no easy means of finding and adapting existing worked examples to the specific needs of a teacher.</w:t>
      </w:r>
    </w:p>
    <w:p w:rsidR="00892E98" w:rsidRPr="00490D33" w:rsidRDefault="00892E98" w:rsidP="00892E98">
      <w:pPr>
        <w:rPr>
          <w:rFonts w:cs="Arial"/>
          <w:shd w:val="clear" w:color="auto" w:fill="FFFFFF"/>
        </w:rPr>
      </w:pPr>
      <w:r>
        <w:rPr>
          <w:rFonts w:cs="Arial"/>
          <w:shd w:val="clear" w:color="auto" w:fill="FFFFFF"/>
        </w:rPr>
        <w:t xml:space="preserve">As part of his research project, the former Glasgow University PhD student </w:t>
      </w:r>
      <w:proofErr w:type="spellStart"/>
      <w:r>
        <w:rPr>
          <w:rFonts w:cs="Arial"/>
          <w:shd w:val="clear" w:color="auto" w:fill="FFFFFF"/>
        </w:rPr>
        <w:t>Dr.</w:t>
      </w:r>
      <w:proofErr w:type="spellEnd"/>
      <w:r>
        <w:rPr>
          <w:rFonts w:cs="Arial"/>
          <w:shd w:val="clear" w:color="auto" w:fill="FFFFFF"/>
        </w:rPr>
        <w:t xml:space="preserve"> </w:t>
      </w:r>
      <w:proofErr w:type="spellStart"/>
      <w:r>
        <w:rPr>
          <w:rFonts w:cs="Arial"/>
          <w:shd w:val="clear" w:color="auto" w:fill="FFFFFF"/>
        </w:rPr>
        <w:t>Yulun</w:t>
      </w:r>
      <w:proofErr w:type="spellEnd"/>
      <w:r>
        <w:rPr>
          <w:rFonts w:cs="Arial"/>
          <w:shd w:val="clear" w:color="auto" w:fill="FFFFFF"/>
        </w:rPr>
        <w:t xml:space="preserve"> Song</w:t>
      </w:r>
      <w:r w:rsidRPr="00490D33">
        <w:rPr>
          <w:rFonts w:cs="Arial"/>
          <w:shd w:val="clear" w:color="auto" w:fill="FFFFFF"/>
        </w:rPr>
        <w:t xml:space="preserve"> </w:t>
      </w:r>
      <w:r>
        <w:rPr>
          <w:rFonts w:cs="Arial"/>
          <w:shd w:val="clear" w:color="auto" w:fill="FFFFFF"/>
        </w:rPr>
        <w:t>developed</w:t>
      </w:r>
      <w:r w:rsidRPr="00490D33">
        <w:rPr>
          <w:rFonts w:cs="Arial"/>
          <w:shd w:val="clear" w:color="auto" w:fill="FFFFFF"/>
        </w:rPr>
        <w:t xml:space="preserve"> software to facilitate the creation and viewing of worked examples. The thesis statem</w:t>
      </w:r>
      <w:r>
        <w:rPr>
          <w:rFonts w:cs="Arial"/>
          <w:shd w:val="clear" w:color="auto" w:fill="FFFFFF"/>
        </w:rPr>
        <w:t>ent for the</w:t>
      </w:r>
      <w:r w:rsidRPr="00490D33">
        <w:rPr>
          <w:rFonts w:cs="Arial"/>
          <w:shd w:val="clear" w:color="auto" w:fill="FFFFFF"/>
        </w:rPr>
        <w:t xml:space="preserve"> research outlines the basic aims for the project. The system developed is such that it:</w:t>
      </w:r>
    </w:p>
    <w:p w:rsidR="00892E98" w:rsidRPr="00490D33" w:rsidRDefault="00892E98" w:rsidP="00892E98">
      <w:pPr>
        <w:pStyle w:val="ListParagraph"/>
        <w:numPr>
          <w:ilvl w:val="0"/>
          <w:numId w:val="1"/>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892E98" w:rsidRPr="00490D33" w:rsidRDefault="00892E98" w:rsidP="00892E98">
      <w:pPr>
        <w:pStyle w:val="ListParagraph"/>
        <w:numPr>
          <w:ilvl w:val="0"/>
          <w:numId w:val="1"/>
        </w:numPr>
        <w:rPr>
          <w:rFonts w:cs="Arial"/>
          <w:shd w:val="clear" w:color="auto" w:fill="FFFFFF"/>
        </w:rPr>
      </w:pPr>
      <w:r w:rsidRPr="00490D33">
        <w:rPr>
          <w:rFonts w:cs="Arial"/>
          <w:shd w:val="clear" w:color="auto" w:fill="FFFFFF"/>
        </w:rPr>
        <w:t>“</w:t>
      </w:r>
      <w:proofErr w:type="gramStart"/>
      <w:r w:rsidRPr="00490D33">
        <w:rPr>
          <w:rFonts w:cs="Arial"/>
          <w:shd w:val="clear" w:color="auto" w:fill="FFFFFF"/>
        </w:rPr>
        <w:t>enables</w:t>
      </w:r>
      <w:proofErr w:type="gramEnd"/>
      <w:r w:rsidRPr="00490D33">
        <w:rPr>
          <w:rFonts w:cs="Arial"/>
          <w:shd w:val="clear" w:color="auto" w:fill="FFFFFF"/>
        </w:rPr>
        <w:t xml:space="preserve"> teachers to create such interactive worked examples without bespoke programming, and to evolve them on the basis of feedback from the students.”</w:t>
      </w:r>
    </w:p>
    <w:p w:rsidR="00892E98" w:rsidRDefault="00892E98" w:rsidP="00892E98">
      <w:pPr>
        <w:rPr>
          <w:rFonts w:cs="Arial"/>
          <w:shd w:val="clear" w:color="auto" w:fill="FFFFFF"/>
        </w:rPr>
      </w:pPr>
      <w:proofErr w:type="spellStart"/>
      <w:r>
        <w:rPr>
          <w:rFonts w:cs="Arial"/>
          <w:shd w:val="clear" w:color="auto" w:fill="FFFFFF"/>
        </w:rPr>
        <w:t>Dr.</w:t>
      </w:r>
      <w:proofErr w:type="spellEnd"/>
      <w:r>
        <w:rPr>
          <w:rFonts w:cs="Arial"/>
          <w:shd w:val="clear" w:color="auto" w:fill="FFFFFF"/>
        </w:rPr>
        <w:t xml:space="preserve"> Song was particularly interested in Computing Science problems due to their transformation-based nature. They involve the analysis and the transformation of one representation of the problem, such as text definition or a diagram, into another representation, i.e. the solution.</w:t>
      </w:r>
      <w:r w:rsidRPr="00490D33">
        <w:rPr>
          <w:rFonts w:cs="Arial"/>
          <w:shd w:val="clear" w:color="auto" w:fill="FFFFFF"/>
        </w:rPr>
        <w:t xml:space="preserve"> An example described in the research thesis is building a database system from a specific set of requirements expressed in</w:t>
      </w:r>
      <w:r>
        <w:rPr>
          <w:rFonts w:cs="Arial"/>
          <w:shd w:val="clear" w:color="auto" w:fill="FFFFFF"/>
        </w:rPr>
        <w:t xml:space="preserve"> the form of a problem description in</w:t>
      </w:r>
      <w:r w:rsidRPr="00490D33">
        <w:rPr>
          <w:rFonts w:cs="Arial"/>
          <w:shd w:val="clear" w:color="auto" w:fill="FFFFFF"/>
        </w:rPr>
        <w:t xml:space="preserve"> human language. The text describing the problem needs to be transformed into a graphical representation of the same problem</w:t>
      </w:r>
      <w:r>
        <w:rPr>
          <w:rFonts w:cs="Arial"/>
          <w:shd w:val="clear" w:color="auto" w:fill="FFFFFF"/>
        </w:rPr>
        <w:t xml:space="preserve"> </w:t>
      </w:r>
      <w:r w:rsidRPr="00490D33">
        <w:rPr>
          <w:rFonts w:cs="Arial"/>
          <w:shd w:val="clear" w:color="auto" w:fill="FFFFFF"/>
        </w:rPr>
        <w:t>-</w:t>
      </w:r>
      <w:r>
        <w:rPr>
          <w:rFonts w:cs="Arial"/>
          <w:shd w:val="clear" w:color="auto" w:fill="FFFFFF"/>
        </w:rPr>
        <w:t xml:space="preserve"> an</w:t>
      </w:r>
      <w:r w:rsidRPr="00490D33">
        <w:rPr>
          <w:rFonts w:cs="Arial"/>
          <w:shd w:val="clear" w:color="auto" w:fill="FFFFFF"/>
        </w:rPr>
        <w:t xml:space="preserve"> ER diagram, which is then translated into a machine language such as SQL. Judgement and decision-making play a huge role in solving such a problem. However, these only come with experience and in order to gain such experience </w:t>
      </w:r>
      <w:r w:rsidRPr="00490D33">
        <w:rPr>
          <w:rFonts w:cs="Arial"/>
        </w:rPr>
        <w:t xml:space="preserve">Reed &amp; </w:t>
      </w:r>
      <w:proofErr w:type="spellStart"/>
      <w:r w:rsidRPr="00490D33">
        <w:rPr>
          <w:rFonts w:cs="Arial"/>
        </w:rPr>
        <w:t>Bolstad</w:t>
      </w:r>
      <w:proofErr w:type="spellEnd"/>
      <w:r w:rsidRPr="00490D33">
        <w:rPr>
          <w:rFonts w:cs="Arial"/>
        </w:rPr>
        <w:t xml:space="preserve"> (1991) claim that one example</w:t>
      </w:r>
      <w:r>
        <w:rPr>
          <w:rFonts w:cs="Arial"/>
        </w:rPr>
        <w:t>- which is the typical case in schools-</w:t>
      </w:r>
      <w:r w:rsidRPr="00490D33">
        <w:rPr>
          <w:rFonts w:cs="Arial"/>
        </w:rPr>
        <w:t xml:space="preserve"> might be insufficient</w:t>
      </w:r>
      <w:r w:rsidRPr="00490D33">
        <w:rPr>
          <w:rFonts w:cs="Arial"/>
          <w:shd w:val="clear" w:color="auto" w:fill="FFFFFF"/>
        </w:rPr>
        <w:t xml:space="preserve">. </w:t>
      </w:r>
      <w:r>
        <w:rPr>
          <w:rFonts w:cs="Arial"/>
          <w:shd w:val="clear" w:color="auto" w:fill="FFFFFF"/>
        </w:rPr>
        <w:t xml:space="preserve">In his research, </w:t>
      </w:r>
      <w:proofErr w:type="spellStart"/>
      <w:r>
        <w:rPr>
          <w:rFonts w:cs="Arial"/>
          <w:shd w:val="clear" w:color="auto" w:fill="FFFFFF"/>
        </w:rPr>
        <w:t>Dr.</w:t>
      </w:r>
      <w:proofErr w:type="spellEnd"/>
      <w:r>
        <w:rPr>
          <w:rFonts w:cs="Arial"/>
          <w:shd w:val="clear" w:color="auto" w:fill="FFFFFF"/>
        </w:rPr>
        <w:t xml:space="preserve"> Song argues that a system that enables the user to view multiple worked examples would prove efficient in such a context. He therefore developed a tool for the provision of worked examples in Computing Science so that the user is exposed to more than one of those examples.</w:t>
      </w:r>
    </w:p>
    <w:p w:rsidR="00892E98" w:rsidRDefault="00892E98" w:rsidP="00892E98">
      <w:pPr>
        <w:rPr>
          <w:rFonts w:cs="Arial"/>
          <w:shd w:val="clear" w:color="auto" w:fill="FFFFFF"/>
        </w:rPr>
      </w:pPr>
    </w:p>
    <w:p w:rsidR="00892E98" w:rsidRPr="004B7DC0" w:rsidRDefault="00892E98" w:rsidP="00892E98">
      <w:pPr>
        <w:rPr>
          <w:rFonts w:cs="Arial"/>
          <w:b/>
          <w:sz w:val="28"/>
          <w:szCs w:val="28"/>
          <w:shd w:val="clear" w:color="auto" w:fill="FFFFFF"/>
        </w:rPr>
      </w:pPr>
      <w:r>
        <w:rPr>
          <w:rFonts w:cs="Arial"/>
          <w:b/>
          <w:sz w:val="28"/>
          <w:szCs w:val="28"/>
          <w:shd w:val="clear" w:color="auto" w:fill="FFFFFF"/>
        </w:rPr>
        <w:t xml:space="preserve">2.1.4. </w:t>
      </w:r>
      <w:r w:rsidRPr="004B7DC0">
        <w:rPr>
          <w:rFonts w:cs="Arial"/>
          <w:b/>
          <w:sz w:val="28"/>
          <w:szCs w:val="28"/>
          <w:shd w:val="clear" w:color="auto" w:fill="FFFFFF"/>
        </w:rPr>
        <w:t>Problems with existing methods for delivering worked examples</w:t>
      </w:r>
    </w:p>
    <w:p w:rsidR="00892E98" w:rsidRDefault="00892E98" w:rsidP="00892E98">
      <w:pPr>
        <w:rPr>
          <w:rFonts w:cs="Arial"/>
          <w:shd w:val="clear" w:color="auto" w:fill="FFFFFF"/>
        </w:rPr>
      </w:pPr>
      <w:r w:rsidRPr="00490D33">
        <w:rPr>
          <w:rFonts w:cs="Arial"/>
          <w:shd w:val="clear" w:color="auto" w:fill="FFFFFF"/>
        </w:rPr>
        <w:t>One can argue that worked examples can be found in many books and lectures so at first it may seem questionable what value would software bring to the existing provision. The thesis, however, raises some strong arguments to be taken into consideration.</w:t>
      </w:r>
    </w:p>
    <w:p w:rsidR="00892E98" w:rsidRDefault="00892E98" w:rsidP="00892E98">
      <w:pPr>
        <w:pStyle w:val="ListParagraph"/>
        <w:numPr>
          <w:ilvl w:val="0"/>
          <w:numId w:val="3"/>
        </w:numPr>
        <w:rPr>
          <w:rFonts w:cs="Arial"/>
          <w:shd w:val="clear" w:color="auto" w:fill="FFFFFF"/>
        </w:rPr>
      </w:pPr>
      <w:r w:rsidRPr="005D74AC">
        <w:rPr>
          <w:rFonts w:cs="Arial"/>
          <w:shd w:val="clear" w:color="auto" w:fill="FFFFFF"/>
        </w:rPr>
        <w:lastRenderedPageBreak/>
        <w:t>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w:t>
      </w:r>
      <w:r>
        <w:rPr>
          <w:rFonts w:cs="Arial"/>
          <w:shd w:val="clear" w:color="auto" w:fill="FFFFFF"/>
        </w:rPr>
        <w:t xml:space="preserve"> back and review it.</w:t>
      </w:r>
    </w:p>
    <w:p w:rsidR="00892E98" w:rsidRDefault="00892E98" w:rsidP="00892E98">
      <w:pPr>
        <w:pStyle w:val="ListParagraph"/>
        <w:numPr>
          <w:ilvl w:val="0"/>
          <w:numId w:val="3"/>
        </w:numPr>
        <w:rPr>
          <w:rFonts w:cs="Arial"/>
          <w:shd w:val="clear" w:color="auto" w:fill="FFFFFF"/>
        </w:rPr>
      </w:pPr>
      <w:r>
        <w:rPr>
          <w:rFonts w:cs="Arial"/>
          <w:shd w:val="clear" w:color="auto" w:fill="FFFFFF"/>
        </w:rPr>
        <w:t>T</w:t>
      </w:r>
      <w:r w:rsidRPr="005D74AC">
        <w:rPr>
          <w:rFonts w:cs="Arial"/>
          <w:shd w:val="clear" w:color="auto" w:fill="FFFFFF"/>
        </w:rPr>
        <w:t>he worked examples present may not fit well enough to the teaching needs. Books aim to target a large portion of potential readers so they need to be general enough to fit every reader’s needs. However, this means that one particular reader</w:t>
      </w:r>
      <w:r>
        <w:rPr>
          <w:rFonts w:cs="Arial"/>
          <w:shd w:val="clear" w:color="auto" w:fill="FFFFFF"/>
        </w:rPr>
        <w:t xml:space="preserve"> may</w:t>
      </w:r>
      <w:r w:rsidRPr="005D74AC">
        <w:rPr>
          <w:rFonts w:cs="Arial"/>
          <w:shd w:val="clear" w:color="auto" w:fill="FFFFFF"/>
        </w:rPr>
        <w:t xml:space="preserve"> need to adjust their studying or teaching around this general example. What would be more beneficial</w:t>
      </w:r>
      <w:r>
        <w:rPr>
          <w:rFonts w:cs="Arial"/>
          <w:shd w:val="clear" w:color="auto" w:fill="FFFFFF"/>
        </w:rPr>
        <w:t xml:space="preserve"> </w:t>
      </w:r>
      <w:r w:rsidRPr="005D74AC">
        <w:rPr>
          <w:rFonts w:cs="Arial"/>
          <w:shd w:val="clear" w:color="auto" w:fill="FFFFFF"/>
        </w:rPr>
        <w:t xml:space="preserve">- and </w:t>
      </w:r>
      <w:proofErr w:type="spellStart"/>
      <w:r w:rsidRPr="005D74AC">
        <w:rPr>
          <w:rFonts w:cs="Arial"/>
          <w:shd w:val="clear" w:color="auto" w:fill="FFFFFF"/>
        </w:rPr>
        <w:t>Dr.</w:t>
      </w:r>
      <w:proofErr w:type="spellEnd"/>
      <w:r w:rsidRPr="005D74AC">
        <w:rPr>
          <w:rFonts w:cs="Arial"/>
          <w:shd w:val="clear" w:color="auto" w:fill="FFFFFF"/>
        </w:rPr>
        <w:t xml:space="preserve"> Song aims to address</w:t>
      </w:r>
      <w:r>
        <w:rPr>
          <w:rFonts w:cs="Arial"/>
          <w:shd w:val="clear" w:color="auto" w:fill="FFFFFF"/>
        </w:rPr>
        <w:t xml:space="preserve"> </w:t>
      </w:r>
      <w:r w:rsidRPr="005D74AC">
        <w:rPr>
          <w:rFonts w:cs="Arial"/>
          <w:shd w:val="clear" w:color="auto" w:fill="FFFFFF"/>
        </w:rPr>
        <w:t>- is to adjust the worked examples depending on the teaching or learning needed.</w:t>
      </w:r>
    </w:p>
    <w:p w:rsidR="00892E98" w:rsidRDefault="00892E98" w:rsidP="00892E98">
      <w:pPr>
        <w:pStyle w:val="ListParagraph"/>
        <w:numPr>
          <w:ilvl w:val="0"/>
          <w:numId w:val="3"/>
        </w:numPr>
        <w:rPr>
          <w:rFonts w:cs="Arial"/>
          <w:shd w:val="clear" w:color="auto" w:fill="FFFFFF"/>
        </w:rPr>
      </w:pPr>
      <w:r>
        <w:rPr>
          <w:rFonts w:cs="Arial"/>
          <w:shd w:val="clear" w:color="auto" w:fill="FFFFFF"/>
        </w:rPr>
        <w:t>W</w:t>
      </w:r>
      <w:r w:rsidRPr="005D74AC">
        <w:rPr>
          <w:rFonts w:cs="Arial"/>
          <w:shd w:val="clear" w:color="auto" w:fill="FFFFFF"/>
        </w:rPr>
        <w:t xml:space="preserve">orked examples </w:t>
      </w:r>
      <w:r>
        <w:rPr>
          <w:rFonts w:cs="Arial"/>
          <w:shd w:val="clear" w:color="auto" w:fill="FFFFFF"/>
        </w:rPr>
        <w:t>in books provide little or no feedback</w:t>
      </w:r>
      <w:r w:rsidRPr="005D74AC">
        <w:rPr>
          <w:rFonts w:cs="Arial"/>
          <w:shd w:val="clear" w:color="auto" w:fill="FFFFFF"/>
        </w:rPr>
        <w:t xml:space="preserve"> to</w:t>
      </w:r>
      <w:r>
        <w:rPr>
          <w:rFonts w:cs="Arial"/>
          <w:shd w:val="clear" w:color="auto" w:fill="FFFFFF"/>
        </w:rPr>
        <w:t xml:space="preserve"> the author or to teachers who benefit from using</w:t>
      </w:r>
      <w:r w:rsidRPr="005D74AC">
        <w:rPr>
          <w:rFonts w:cs="Arial"/>
          <w:shd w:val="clear" w:color="auto" w:fill="FFFFFF"/>
        </w:rPr>
        <w:t xml:space="preserve"> such examples in their teaching</w:t>
      </w:r>
      <w:r w:rsidRPr="00797488">
        <w:rPr>
          <w:rFonts w:cs="Arial"/>
          <w:shd w:val="clear" w:color="auto" w:fill="FFFFFF"/>
        </w:rPr>
        <w:t xml:space="preserve"> </w:t>
      </w:r>
      <w:r w:rsidRPr="005D74AC">
        <w:rPr>
          <w:rFonts w:cs="Arial"/>
          <w:shd w:val="clear" w:color="auto" w:fill="FFFFFF"/>
        </w:rPr>
        <w:t>on how they were used. For example, the only available information for a book would be the number of copies sold. This would not provide any insight on the value the examples brought to the reader. Wh</w:t>
      </w:r>
      <w:r>
        <w:rPr>
          <w:rFonts w:cs="Arial"/>
          <w:shd w:val="clear" w:color="auto" w:fill="FFFFFF"/>
        </w:rPr>
        <w:t>at is desired is</w:t>
      </w:r>
      <w:r w:rsidRPr="005D74AC">
        <w:rPr>
          <w:rFonts w:cs="Arial"/>
          <w:shd w:val="clear" w:color="auto" w:fill="FFFFFF"/>
        </w:rPr>
        <w:t xml:space="preserve">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w:t>
      </w:r>
      <w:r>
        <w:rPr>
          <w:rFonts w:cs="Arial"/>
          <w:shd w:val="clear" w:color="auto" w:fill="FFFFFF"/>
        </w:rPr>
        <w:t>could use them for</w:t>
      </w:r>
      <w:r w:rsidRPr="005D74AC">
        <w:rPr>
          <w:rFonts w:cs="Arial"/>
          <w:shd w:val="clear" w:color="auto" w:fill="FFFFFF"/>
        </w:rPr>
        <w:t xml:space="preserve"> assessing what parts of the example were problematic and adapting their teaching accordingly.</w:t>
      </w:r>
    </w:p>
    <w:p w:rsidR="00892E98" w:rsidRPr="005D74AC" w:rsidRDefault="00892E98" w:rsidP="00892E98">
      <w:pPr>
        <w:pStyle w:val="ListParagraph"/>
        <w:rPr>
          <w:rFonts w:cs="Arial"/>
          <w:shd w:val="clear" w:color="auto" w:fill="FFFFFF"/>
        </w:rPr>
      </w:pPr>
    </w:p>
    <w:p w:rsidR="00892E98" w:rsidRPr="004B7DC0" w:rsidRDefault="00892E98" w:rsidP="00892E98">
      <w:pPr>
        <w:rPr>
          <w:rFonts w:cs="Arial"/>
          <w:b/>
          <w:sz w:val="28"/>
          <w:szCs w:val="28"/>
          <w:shd w:val="clear" w:color="auto" w:fill="FFFFFF"/>
        </w:rPr>
      </w:pPr>
      <w:r>
        <w:rPr>
          <w:rFonts w:cs="Arial"/>
          <w:b/>
          <w:sz w:val="28"/>
          <w:szCs w:val="28"/>
          <w:shd w:val="clear" w:color="auto" w:fill="FFFFFF"/>
        </w:rPr>
        <w:t xml:space="preserve">2.1.5. </w:t>
      </w:r>
      <w:r w:rsidRPr="004B7DC0">
        <w:rPr>
          <w:rFonts w:cs="Arial"/>
          <w:b/>
          <w:sz w:val="28"/>
          <w:szCs w:val="28"/>
          <w:shd w:val="clear" w:color="auto" w:fill="FFFFFF"/>
        </w:rPr>
        <w:t>How does a computer-based application solve the problems with the traditional methods of delivering worked examples?</w:t>
      </w:r>
    </w:p>
    <w:p w:rsidR="00892E98" w:rsidRDefault="00892E98" w:rsidP="00892E98">
      <w:pPr>
        <w:rPr>
          <w:rFonts w:cs="Arial"/>
          <w:shd w:val="clear" w:color="auto" w:fill="FFFFFF"/>
        </w:rPr>
      </w:pPr>
      <w:r w:rsidRPr="00490D33">
        <w:rPr>
          <w:rFonts w:cs="Arial"/>
          <w:shd w:val="clear" w:color="auto" w:fill="FFFFFF"/>
        </w:rPr>
        <w:t xml:space="preserve">The piece of software proposed </w:t>
      </w:r>
      <w:r>
        <w:rPr>
          <w:rFonts w:cs="Arial"/>
          <w:shd w:val="clear" w:color="auto" w:fill="FFFFFF"/>
        </w:rPr>
        <w:t xml:space="preserve">and developed as part of Dr Song's work </w:t>
      </w:r>
      <w:r w:rsidRPr="00490D33">
        <w:rPr>
          <w:rFonts w:cs="Arial"/>
          <w:shd w:val="clear" w:color="auto" w:fill="FFFFFF"/>
        </w:rPr>
        <w:t xml:space="preserve">aims to address all the issues mentioned above. The student becomes actively involved with the material since revealing the steps required to reach a solution is under their control. The entire problem solving process </w:t>
      </w:r>
      <w:r>
        <w:rPr>
          <w:rFonts w:cs="Arial"/>
          <w:shd w:val="clear" w:color="auto" w:fill="FFFFFF"/>
        </w:rPr>
        <w:t>can be</w:t>
      </w:r>
      <w:r w:rsidRPr="00490D33">
        <w:rPr>
          <w:rFonts w:cs="Arial"/>
          <w:shd w:val="clear" w:color="auto" w:fill="FFFFFF"/>
        </w:rPr>
        <w:t xml:space="preserv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w:t>
      </w:r>
      <w:r>
        <w:rPr>
          <w:rFonts w:cs="Arial"/>
          <w:shd w:val="clear" w:color="auto" w:fill="FFFFFF"/>
        </w:rPr>
        <w:t>re they get confused. In addition,</w:t>
      </w:r>
      <w:r w:rsidRPr="00490D33">
        <w:rPr>
          <w:rFonts w:cs="Arial"/>
          <w:shd w:val="clear" w:color="auto" w:fill="FFFFFF"/>
        </w:rPr>
        <w:t xml:space="preserve"> usage data can easily be captured to give feedback on how these worked examples were used. Data intended to be collected includes time spent at each step and answers to any questions present in the examples. Such information can be ben</w:t>
      </w:r>
      <w:r>
        <w:rPr>
          <w:rFonts w:cs="Arial"/>
          <w:shd w:val="clear" w:color="auto" w:fill="FFFFFF"/>
        </w:rPr>
        <w:t>eficial to two groups of people:</w:t>
      </w:r>
    </w:p>
    <w:p w:rsidR="00892E98" w:rsidRDefault="00892E98" w:rsidP="00892E98">
      <w:pPr>
        <w:pStyle w:val="ListParagraph"/>
        <w:numPr>
          <w:ilvl w:val="0"/>
          <w:numId w:val="2"/>
        </w:numPr>
        <w:rPr>
          <w:rFonts w:cs="Arial"/>
          <w:shd w:val="clear" w:color="auto" w:fill="FFFFFF"/>
        </w:rPr>
      </w:pPr>
      <w:r>
        <w:rPr>
          <w:rFonts w:cs="Arial"/>
          <w:shd w:val="clear" w:color="auto" w:fill="FFFFFF"/>
        </w:rPr>
        <w:t xml:space="preserve">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by breaking </w:t>
      </w:r>
      <w:proofErr w:type="gramStart"/>
      <w:r>
        <w:rPr>
          <w:rFonts w:cs="Arial"/>
          <w:shd w:val="clear" w:color="auto" w:fill="FFFFFF"/>
        </w:rPr>
        <w:t>this step into more than one steps and examine</w:t>
      </w:r>
      <w:proofErr w:type="gramEnd"/>
      <w:r>
        <w:rPr>
          <w:rFonts w:cs="Arial"/>
          <w:shd w:val="clear" w:color="auto" w:fill="FFFFFF"/>
        </w:rPr>
        <w:t xml:space="preserve"> the effect this has. This way </w:t>
      </w:r>
      <w:r>
        <w:rPr>
          <w:rFonts w:cs="Arial"/>
          <w:shd w:val="clear" w:color="auto" w:fill="FFFFFF"/>
        </w:rPr>
        <w:lastRenderedPageBreak/>
        <w:t>authors will learn how to build their examples and this will also bring benefits to the reader in terms of provision of improved worked examples.</w:t>
      </w:r>
    </w:p>
    <w:p w:rsidR="00892E98" w:rsidRPr="00350FD2" w:rsidRDefault="00892E98" w:rsidP="00892E98">
      <w:pPr>
        <w:pStyle w:val="ListParagraph"/>
        <w:rPr>
          <w:rFonts w:cs="Arial"/>
          <w:shd w:val="clear" w:color="auto" w:fill="FFFFFF"/>
        </w:rPr>
      </w:pPr>
    </w:p>
    <w:p w:rsidR="00892E98" w:rsidRDefault="00892E98" w:rsidP="00892E98">
      <w:pPr>
        <w:pStyle w:val="ListParagraph"/>
        <w:numPr>
          <w:ilvl w:val="0"/>
          <w:numId w:val="2"/>
        </w:numPr>
        <w:rPr>
          <w:rFonts w:cs="Arial"/>
          <w:shd w:val="clear" w:color="auto" w:fill="FFFFFF"/>
        </w:rPr>
      </w:pPr>
      <w:r w:rsidRPr="00490D33">
        <w:rPr>
          <w:rFonts w:cs="Arial"/>
          <w:shd w:val="clear" w:color="auto" w:fill="FFFFFF"/>
        </w:rPr>
        <w:t>Teacher</w:t>
      </w:r>
      <w:r>
        <w:rPr>
          <w:rFonts w:cs="Arial"/>
          <w:shd w:val="clear" w:color="auto" w:fill="FFFFFF"/>
        </w:rPr>
        <w:t>s. T</w:t>
      </w:r>
      <w:r w:rsidRPr="00490D33">
        <w:rPr>
          <w:rFonts w:cs="Arial"/>
          <w:shd w:val="clear" w:color="auto" w:fill="FFFFFF"/>
        </w:rPr>
        <w:t>he knowledge that their students</w:t>
      </w:r>
      <w:r>
        <w:rPr>
          <w:rFonts w:cs="Arial"/>
          <w:shd w:val="clear" w:color="auto" w:fill="FFFFFF"/>
        </w:rPr>
        <w:t xml:space="preserve"> visit a step multiple times or spend too long before proceeding would indicate to the teacher that their students</w:t>
      </w:r>
      <w:r w:rsidRPr="00490D33">
        <w:rPr>
          <w:rFonts w:cs="Arial"/>
          <w:shd w:val="clear" w:color="auto" w:fill="FFFFFF"/>
        </w:rPr>
        <w:t xml:space="preserve"> do not understand the material for this step well enough and they might need to revisit it</w:t>
      </w:r>
      <w:r>
        <w:rPr>
          <w:rFonts w:cs="Arial"/>
          <w:shd w:val="clear" w:color="auto" w:fill="FFFFFF"/>
        </w:rPr>
        <w:t xml:space="preserve"> in class</w:t>
      </w:r>
      <w:r w:rsidRPr="00490D33">
        <w:rPr>
          <w:rFonts w:cs="Arial"/>
          <w:shd w:val="clear" w:color="auto" w:fill="FFFFFF"/>
        </w:rPr>
        <w:t>.</w:t>
      </w:r>
    </w:p>
    <w:p w:rsidR="00892E98" w:rsidRPr="00350FD2" w:rsidRDefault="00892E98" w:rsidP="00892E98">
      <w:pPr>
        <w:pStyle w:val="ListParagraph"/>
        <w:rPr>
          <w:rFonts w:cs="Arial"/>
          <w:shd w:val="clear" w:color="auto" w:fill="FFFFFF"/>
        </w:rPr>
      </w:pPr>
    </w:p>
    <w:p w:rsidR="00892E98" w:rsidRDefault="00892E98" w:rsidP="00892E98">
      <w:pPr>
        <w:rPr>
          <w:rFonts w:cs="Arial"/>
          <w:b/>
          <w:sz w:val="32"/>
          <w:szCs w:val="32"/>
          <w:shd w:val="clear" w:color="auto" w:fill="FFFFFF"/>
        </w:rPr>
      </w:pPr>
    </w:p>
    <w:p w:rsidR="00892E98" w:rsidRPr="004B7DC0" w:rsidRDefault="00892E98" w:rsidP="00892E98">
      <w:pPr>
        <w:rPr>
          <w:rFonts w:cs="Arial"/>
          <w:b/>
          <w:sz w:val="32"/>
          <w:szCs w:val="32"/>
          <w:shd w:val="clear" w:color="auto" w:fill="FFFFFF"/>
        </w:rPr>
      </w:pPr>
      <w:r>
        <w:rPr>
          <w:rFonts w:cs="Arial"/>
          <w:b/>
          <w:sz w:val="32"/>
          <w:szCs w:val="32"/>
          <w:shd w:val="clear" w:color="auto" w:fill="FFFFFF"/>
        </w:rPr>
        <w:t xml:space="preserve">2.2. </w:t>
      </w:r>
      <w:r w:rsidRPr="004B7DC0">
        <w:rPr>
          <w:rFonts w:cs="Arial"/>
          <w:b/>
          <w:sz w:val="32"/>
          <w:szCs w:val="32"/>
          <w:shd w:val="clear" w:color="auto" w:fill="FFFFFF"/>
        </w:rPr>
        <w:t>Interactive Worked Examples Tool</w:t>
      </w:r>
    </w:p>
    <w:p w:rsidR="00892E98" w:rsidRDefault="00892E98" w:rsidP="00892E98">
      <w:pPr>
        <w:rPr>
          <w:rFonts w:cs="Arial"/>
          <w:shd w:val="clear" w:color="auto" w:fill="FFFFFF"/>
        </w:rPr>
      </w:pPr>
      <w:proofErr w:type="spellStart"/>
      <w:r w:rsidRPr="00490D33">
        <w:rPr>
          <w:rFonts w:cs="Arial"/>
          <w:shd w:val="clear" w:color="auto" w:fill="FFFFFF"/>
        </w:rPr>
        <w:t>Dr.</w:t>
      </w:r>
      <w:proofErr w:type="spellEnd"/>
      <w:r w:rsidRPr="00490D33">
        <w:rPr>
          <w:rFonts w:cs="Arial"/>
          <w:shd w:val="clear" w:color="auto" w:fill="FFFFFF"/>
        </w:rPr>
        <w:t xml:space="preserve"> Song’s research </w:t>
      </w:r>
      <w:r>
        <w:rPr>
          <w:rFonts w:cs="Arial"/>
          <w:shd w:val="clear" w:color="auto" w:fill="FFFFFF"/>
        </w:rPr>
        <w:t xml:space="preserve">product </w:t>
      </w:r>
      <w:r w:rsidRPr="00490D33">
        <w:rPr>
          <w:rFonts w:cs="Arial"/>
          <w:shd w:val="clear" w:color="auto" w:fill="FFFFFF"/>
        </w:rPr>
        <w:t>is called</w:t>
      </w:r>
      <w:r w:rsidRPr="00490D33">
        <w:rPr>
          <w:rFonts w:cs="Arial"/>
          <w:i/>
          <w:shd w:val="clear" w:color="auto" w:fill="FFFFFF"/>
        </w:rPr>
        <w:t xml:space="preserve"> Interactive Worked Examples (IWE)</w:t>
      </w:r>
      <w:r w:rsidRPr="00490D33">
        <w:rPr>
          <w:rFonts w:cs="Arial"/>
          <w:shd w:val="clear" w:color="auto" w:fill="FFFFFF"/>
        </w:rPr>
        <w:t>. It is in the form of a Java standalone appli</w:t>
      </w:r>
      <w:r>
        <w:rPr>
          <w:rFonts w:cs="Arial"/>
          <w:shd w:val="clear" w:color="auto" w:fill="FFFFFF"/>
        </w:rPr>
        <w:t>cation. The following sections provide more information about the tool.</w:t>
      </w:r>
    </w:p>
    <w:p w:rsidR="00892E98" w:rsidRPr="004B7DC0" w:rsidRDefault="00892E98" w:rsidP="00892E98">
      <w:pPr>
        <w:rPr>
          <w:rFonts w:cs="Arial"/>
          <w:b/>
          <w:sz w:val="28"/>
          <w:szCs w:val="28"/>
          <w:shd w:val="clear" w:color="auto" w:fill="FFFFFF"/>
        </w:rPr>
      </w:pPr>
      <w:r>
        <w:rPr>
          <w:rFonts w:cs="Arial"/>
          <w:b/>
          <w:sz w:val="28"/>
          <w:szCs w:val="28"/>
          <w:shd w:val="clear" w:color="auto" w:fill="FFFFFF"/>
        </w:rPr>
        <w:t xml:space="preserve">2.2.1. </w:t>
      </w:r>
      <w:r w:rsidRPr="004B7DC0">
        <w:rPr>
          <w:rFonts w:cs="Arial"/>
          <w:b/>
          <w:sz w:val="28"/>
          <w:szCs w:val="28"/>
          <w:shd w:val="clear" w:color="auto" w:fill="FFFFFF"/>
        </w:rPr>
        <w:t>Intended Flow of Interaction</w:t>
      </w:r>
    </w:p>
    <w:p w:rsidR="00892E98" w:rsidRDefault="00892E98" w:rsidP="00892E98">
      <w:pPr>
        <w:rPr>
          <w:rFonts w:cs="Arial"/>
          <w:shd w:val="clear" w:color="auto" w:fill="FFFFFF"/>
        </w:rPr>
      </w:pPr>
      <w:r>
        <w:rPr>
          <w:rFonts w:cs="Arial"/>
          <w:shd w:val="clear" w:color="auto" w:fill="FFFFFF"/>
        </w:rPr>
        <w:t>There are two well-</w:t>
      </w:r>
      <w:r w:rsidRPr="00490D33">
        <w:rPr>
          <w:rFonts w:cs="Arial"/>
          <w:shd w:val="clear" w:color="auto" w:fill="FFFFFF"/>
        </w:rPr>
        <w:t>distinguished groups of users</w:t>
      </w:r>
      <w:r>
        <w:rPr>
          <w:rFonts w:cs="Arial"/>
          <w:shd w:val="clear" w:color="auto" w:fill="FFFFFF"/>
        </w:rPr>
        <w:t xml:space="preserve"> – authors of examples</w:t>
      </w:r>
      <w:r w:rsidRPr="00490D33">
        <w:rPr>
          <w:rFonts w:cs="Arial"/>
          <w:shd w:val="clear" w:color="auto" w:fill="FFFFFF"/>
        </w:rPr>
        <w:t xml:space="preserve"> and students.</w:t>
      </w:r>
      <w:r>
        <w:rPr>
          <w:rFonts w:cs="Arial"/>
          <w:shd w:val="clear" w:color="auto" w:fill="FFFFFF"/>
        </w:rPr>
        <w:t xml:space="preserve"> Each group is serviced by a separate interface of the application.</w:t>
      </w:r>
      <w:r w:rsidRPr="00490D33">
        <w:rPr>
          <w:rFonts w:cs="Arial"/>
          <w:shd w:val="clear" w:color="auto" w:fill="FFFFFF"/>
        </w:rPr>
        <w:t xml:space="preserve"> The flow of interaction of these groups with the system, as presented in the thesis, is shown on Figure 1. The original figure can be found in Song’s thesis as Figure 2.6 (p.57).</w:t>
      </w:r>
    </w:p>
    <w:p w:rsidR="00892E98" w:rsidRDefault="00892E98" w:rsidP="00892E98">
      <w:pPr>
        <w:rPr>
          <w:rFonts w:cs="Arial"/>
          <w:shd w:val="clear" w:color="auto" w:fill="FFFFFF"/>
        </w:rPr>
      </w:pPr>
      <w:r w:rsidRPr="00490D33">
        <w:rPr>
          <w:rFonts w:cs="Arial"/>
          <w:noProof/>
          <w:shd w:val="clear" w:color="auto" w:fill="FFFFFF"/>
          <w:lang w:eastAsia="en-GB"/>
        </w:rPr>
        <w:drawing>
          <wp:inline distT="0" distB="0" distL="0" distR="0" wp14:anchorId="01074AE0" wp14:editId="0FD01E16">
            <wp:extent cx="5475605" cy="400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5605" cy="4006215"/>
                    </a:xfrm>
                    <a:prstGeom prst="rect">
                      <a:avLst/>
                    </a:prstGeom>
                    <a:noFill/>
                    <a:ln>
                      <a:noFill/>
                    </a:ln>
                  </pic:spPr>
                </pic:pic>
              </a:graphicData>
            </a:graphic>
          </wp:inline>
        </w:drawing>
      </w:r>
      <w:proofErr w:type="gramStart"/>
      <w:r>
        <w:rPr>
          <w:rFonts w:cs="Arial"/>
          <w:shd w:val="clear" w:color="auto" w:fill="FFFFFF"/>
        </w:rPr>
        <w:t>Figure 1.</w:t>
      </w:r>
      <w:proofErr w:type="gramEnd"/>
    </w:p>
    <w:p w:rsidR="00892E98" w:rsidRDefault="00892E98" w:rsidP="00892E98">
      <w:pPr>
        <w:rPr>
          <w:rFonts w:cs="Arial"/>
          <w:shd w:val="clear" w:color="auto" w:fill="FFFFFF"/>
        </w:rPr>
      </w:pPr>
      <w:r>
        <w:rPr>
          <w:rFonts w:cs="Arial"/>
          <w:shd w:val="clear" w:color="auto" w:fill="FFFFFF"/>
        </w:rPr>
        <w:t>Authors can create and modify interactive worked examples through the author interface. This interface also presents them with any student feedback on these examples.</w:t>
      </w:r>
    </w:p>
    <w:p w:rsidR="00892E98" w:rsidRDefault="00892E98" w:rsidP="00892E98">
      <w:pPr>
        <w:rPr>
          <w:rFonts w:cs="Arial"/>
          <w:shd w:val="clear" w:color="auto" w:fill="FFFFFF"/>
        </w:rPr>
      </w:pPr>
      <w:r>
        <w:rPr>
          <w:rFonts w:cs="Arial"/>
          <w:shd w:val="clear" w:color="auto" w:fill="FFFFFF"/>
        </w:rPr>
        <w:lastRenderedPageBreak/>
        <w:t>The student interface serves as a worked examples viewer where students are given the opportunity to ask questions and write comments.</w:t>
      </w:r>
    </w:p>
    <w:p w:rsidR="00892E98" w:rsidRDefault="00892E98" w:rsidP="00892E98">
      <w:pPr>
        <w:rPr>
          <w:rFonts w:cs="Arial"/>
          <w:shd w:val="clear" w:color="auto" w:fill="FFFFFF"/>
        </w:rPr>
      </w:pPr>
      <w:r>
        <w:rPr>
          <w:rFonts w:cs="Arial"/>
          <w:shd w:val="clear" w:color="auto" w:fill="FFFFFF"/>
        </w:rPr>
        <w:t>The interaction between teachers and students is direct rather than through the system.</w:t>
      </w:r>
    </w:p>
    <w:p w:rsidR="00892E98" w:rsidRPr="004B7DC0" w:rsidRDefault="00892E98" w:rsidP="00892E98">
      <w:pPr>
        <w:rPr>
          <w:rFonts w:cs="Arial"/>
          <w:b/>
          <w:sz w:val="28"/>
          <w:szCs w:val="28"/>
          <w:shd w:val="clear" w:color="auto" w:fill="FFFFFF"/>
        </w:rPr>
      </w:pPr>
      <w:r>
        <w:rPr>
          <w:rFonts w:cs="Arial"/>
          <w:b/>
          <w:sz w:val="28"/>
          <w:szCs w:val="28"/>
          <w:shd w:val="clear" w:color="auto" w:fill="FFFFFF"/>
        </w:rPr>
        <w:t xml:space="preserve">2.2.2. </w:t>
      </w:r>
      <w:r w:rsidRPr="004B7DC0">
        <w:rPr>
          <w:rFonts w:cs="Arial"/>
          <w:b/>
          <w:sz w:val="28"/>
          <w:szCs w:val="28"/>
          <w:shd w:val="clear" w:color="auto" w:fill="FFFFFF"/>
        </w:rPr>
        <w:t>Structure of IWE</w:t>
      </w:r>
    </w:p>
    <w:p w:rsidR="00892E98" w:rsidRDefault="00892E98" w:rsidP="00892E98">
      <w:pPr>
        <w:rPr>
          <w:rFonts w:cs="Arial"/>
          <w:shd w:val="clear" w:color="auto" w:fill="FFFFFF"/>
        </w:rPr>
      </w:pPr>
      <w:r>
        <w:rPr>
          <w:rFonts w:cs="Arial"/>
          <w:shd w:val="clear" w:color="auto" w:fill="FFFFFF"/>
        </w:rPr>
        <w:t xml:space="preserve">IWE stores the worked examples in XML files. There are three types of files that are of particular interest for this Level 4 project- Documents.xml, Applications.xml, and Processes.xml. The structure of those files is graphically represented on Figure 2. </w:t>
      </w:r>
    </w:p>
    <w:p w:rsidR="00892E98" w:rsidRDefault="00892E98" w:rsidP="00892E98">
      <w:pPr>
        <w:rPr>
          <w:rFonts w:cs="Arial"/>
          <w:shd w:val="clear" w:color="auto" w:fill="FFFFFF"/>
        </w:rPr>
      </w:pPr>
      <w:r>
        <w:rPr>
          <w:rFonts w:cs="Arial"/>
          <w:noProof/>
          <w:shd w:val="clear" w:color="auto" w:fill="FFFFFF"/>
          <w:lang w:eastAsia="en-GB"/>
        </w:rPr>
        <w:drawing>
          <wp:inline distT="0" distB="0" distL="0" distR="0" wp14:anchorId="529089E3" wp14:editId="0E06B1A8">
            <wp:extent cx="5731510" cy="40894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 (4).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089400"/>
                    </a:xfrm>
                    <a:prstGeom prst="rect">
                      <a:avLst/>
                    </a:prstGeom>
                  </pic:spPr>
                </pic:pic>
              </a:graphicData>
            </a:graphic>
          </wp:inline>
        </w:drawing>
      </w:r>
    </w:p>
    <w:p w:rsidR="00892E98" w:rsidRPr="00490D33" w:rsidRDefault="00892E98" w:rsidP="00892E98">
      <w:pPr>
        <w:rPr>
          <w:rFonts w:cs="Arial"/>
          <w:shd w:val="clear" w:color="auto" w:fill="FFFFFF"/>
        </w:rPr>
      </w:pPr>
      <w:proofErr w:type="gramStart"/>
      <w:r>
        <w:rPr>
          <w:rFonts w:cs="Arial"/>
          <w:shd w:val="clear" w:color="auto" w:fill="FFFFFF"/>
        </w:rPr>
        <w:t>Figure 2.</w:t>
      </w:r>
      <w:proofErr w:type="gramEnd"/>
    </w:p>
    <w:p w:rsidR="00892E98" w:rsidRDefault="00892E98" w:rsidP="00892E98">
      <w:pPr>
        <w:rPr>
          <w:rFonts w:cs="Arial"/>
          <w:shd w:val="clear" w:color="auto" w:fill="FFFFFF"/>
        </w:rPr>
      </w:pPr>
    </w:p>
    <w:p w:rsidR="00892E98" w:rsidRDefault="00892E98" w:rsidP="00892E98">
      <w:pPr>
        <w:rPr>
          <w:rFonts w:cs="Arial"/>
          <w:shd w:val="clear" w:color="auto" w:fill="FFFFFF"/>
        </w:rPr>
      </w:pPr>
      <w:r>
        <w:rPr>
          <w:rFonts w:cs="Arial"/>
          <w:shd w:val="clear" w:color="auto" w:fill="FFFFFF"/>
        </w:rPr>
        <w:t xml:space="preserve">The Documents.xml file stores the collection of documents created by an author. A document is one of the representations involved in a particular worked </w:t>
      </w:r>
      <w:r w:rsidRPr="009619F4">
        <w:rPr>
          <w:rFonts w:cs="Arial"/>
          <w:shd w:val="clear" w:color="auto" w:fill="FFFFFF"/>
        </w:rPr>
        <w:t>example</w:t>
      </w:r>
      <w:r>
        <w:rPr>
          <w:rFonts w:cs="Arial"/>
          <w:shd w:val="clear" w:color="auto" w:fill="FFFFFF"/>
        </w:rPr>
        <w:t>- perhaps it is the problem specification, or an intermediate solution, or the solution. It is split into fragments which are small logically separated portions of the document. The reason for splitting the document into fragments is so that the document can be revealed gradually, divided into fragments to show the step-by-step problem solving process. Individual fragments can also be highlighted, to bring them to the viewer’s attention.</w:t>
      </w:r>
    </w:p>
    <w:p w:rsidR="00892E98" w:rsidRPr="00ED31DA" w:rsidRDefault="00892E98" w:rsidP="00892E98">
      <w:pPr>
        <w:rPr>
          <w:rFonts w:cs="Arial"/>
          <w:color w:val="00B050"/>
          <w:shd w:val="clear" w:color="auto" w:fill="FFFFFF"/>
        </w:rPr>
      </w:pPr>
      <w:commentRangeStart w:id="4"/>
      <w:r w:rsidRPr="00ED31DA">
        <w:rPr>
          <w:rFonts w:cs="Arial"/>
          <w:color w:val="FF0000"/>
          <w:shd w:val="clear" w:color="auto" w:fill="FFFFFF"/>
        </w:rPr>
        <w:lastRenderedPageBreak/>
        <w:t>The Applications.xml file stores layout information about worked examples</w:t>
      </w:r>
      <w:ins w:id="5" w:author="Quintin Cutts" w:date="2015-03-20T17:04:00Z">
        <w:r w:rsidRPr="00ED31DA">
          <w:rPr>
            <w:rFonts w:cs="Arial"/>
            <w:color w:val="FF0000"/>
            <w:shd w:val="clear" w:color="auto" w:fill="FFFFFF"/>
          </w:rPr>
          <w:t>,</w:t>
        </w:r>
      </w:ins>
      <w:r w:rsidRPr="00ED31DA">
        <w:rPr>
          <w:rFonts w:cs="Arial"/>
          <w:color w:val="FF0000"/>
          <w:shd w:val="clear" w:color="auto" w:fill="FFFFFF"/>
        </w:rPr>
        <w:t xml:space="preserve"> bringing together the particular documents involved in the worked example. The way the documents are laid out visually, in panels, is recorded</w:t>
      </w:r>
      <w:r>
        <w:rPr>
          <w:rFonts w:cs="Arial"/>
          <w:shd w:val="clear" w:color="auto" w:fill="FFFFFF"/>
        </w:rPr>
        <w:t>.</w:t>
      </w:r>
      <w:commentRangeEnd w:id="4"/>
      <w:r>
        <w:rPr>
          <w:rStyle w:val="CommentReference"/>
        </w:rPr>
        <w:commentReference w:id="4"/>
      </w:r>
      <w:r>
        <w:rPr>
          <w:rFonts w:cs="Arial"/>
          <w:shd w:val="clear" w:color="auto" w:fill="FFFFFF"/>
        </w:rPr>
        <w:t xml:space="preserve"> </w:t>
      </w:r>
      <w:r w:rsidRPr="00ED31DA">
        <w:rPr>
          <w:rFonts w:cs="Arial"/>
          <w:color w:val="00B050"/>
          <w:shd w:val="clear" w:color="auto" w:fill="FFFFFF"/>
        </w:rPr>
        <w:t>See comment</w:t>
      </w:r>
    </w:p>
    <w:p w:rsidR="00892E98" w:rsidRDefault="00892E98" w:rsidP="00892E98">
      <w:pPr>
        <w:rPr>
          <w:rFonts w:cs="Arial"/>
          <w:shd w:val="clear" w:color="auto" w:fill="FFFFFF"/>
        </w:rPr>
      </w:pPr>
      <w:r>
        <w:rPr>
          <w:rFonts w:cs="Arial"/>
          <w:shd w:val="clear" w:color="auto" w:fill="FFFFFF"/>
        </w:rPr>
        <w:t xml:space="preserve">The Processes.xml file defines the steps for the worked examples. For each step there are a number of changes and an explanation of those changes. There are two types of changes. The first type specifies which fragment of a document is involved in this change. These fragments can be shown, hidden or highlighted depending on the effect the author is aiming to achieve. The second type of changes corresponds to a question and possibly a set of options the user can select from in an attempt to answer it. </w:t>
      </w:r>
    </w:p>
    <w:p w:rsidR="00892E98" w:rsidRDefault="00892E98" w:rsidP="00892E98">
      <w:pPr>
        <w:rPr>
          <w:rFonts w:cs="Arial"/>
          <w:shd w:val="clear" w:color="auto" w:fill="FFFFFF"/>
        </w:rPr>
      </w:pPr>
      <w:r>
        <w:rPr>
          <w:rFonts w:cs="Arial"/>
          <w:shd w:val="clear" w:color="auto" w:fill="FFFFFF"/>
        </w:rPr>
        <w:t>There is one more type of XML file which is not shown on Figure 2. It contains information about different styles that can be used for the worked examples- there is a similar, although simpler, version of the style mechanism found, for example, in word processors or CSS style sheets. There is no need this file to be discussed in any detail. However, the reader needs to know that documents have styles associated with them depending on the type of document, enabling different fragments within a document to be shown in different typographical styles.</w:t>
      </w:r>
    </w:p>
    <w:p w:rsidR="00892E98" w:rsidRDefault="00892E98" w:rsidP="00892E98">
      <w:pPr>
        <w:rPr>
          <w:rFonts w:cs="Arial"/>
          <w:shd w:val="clear" w:color="auto" w:fill="FFFFFF"/>
        </w:rPr>
      </w:pPr>
    </w:p>
    <w:p w:rsidR="00892E98" w:rsidRPr="004B7DC0" w:rsidRDefault="00892E98" w:rsidP="00892E98">
      <w:pPr>
        <w:rPr>
          <w:rFonts w:cs="Arial"/>
          <w:b/>
          <w:sz w:val="28"/>
          <w:szCs w:val="28"/>
          <w:shd w:val="clear" w:color="auto" w:fill="FFFFFF"/>
        </w:rPr>
      </w:pPr>
      <w:r>
        <w:rPr>
          <w:rFonts w:cs="Arial"/>
          <w:b/>
          <w:sz w:val="28"/>
          <w:szCs w:val="28"/>
          <w:shd w:val="clear" w:color="auto" w:fill="FFFFFF"/>
        </w:rPr>
        <w:t xml:space="preserve">2.2.3. </w:t>
      </w:r>
      <w:r w:rsidRPr="004B7DC0">
        <w:rPr>
          <w:rFonts w:cs="Arial"/>
          <w:b/>
          <w:sz w:val="28"/>
          <w:szCs w:val="28"/>
          <w:shd w:val="clear" w:color="auto" w:fill="FFFFFF"/>
        </w:rPr>
        <w:t>Main Features of IWE’s Student Interface</w:t>
      </w:r>
    </w:p>
    <w:p w:rsidR="00892E98" w:rsidRDefault="00892E98" w:rsidP="00892E98">
      <w:pPr>
        <w:rPr>
          <w:rFonts w:cs="Arial"/>
          <w:shd w:val="clear" w:color="auto" w:fill="FFFFFF"/>
        </w:rPr>
      </w:pPr>
      <w:r>
        <w:rPr>
          <w:rFonts w:cs="Arial"/>
          <w:shd w:val="clear" w:color="auto" w:fill="FFFFFF"/>
        </w:rPr>
        <w:t>The student interface</w:t>
      </w:r>
      <w:r w:rsidRPr="00490D33">
        <w:rPr>
          <w:rFonts w:cs="Arial"/>
          <w:shd w:val="clear" w:color="auto" w:fill="FFFFFF"/>
        </w:rPr>
        <w:t xml:space="preserve"> aim</w:t>
      </w:r>
      <w:r>
        <w:rPr>
          <w:rFonts w:cs="Arial"/>
          <w:shd w:val="clear" w:color="auto" w:fill="FFFFFF"/>
        </w:rPr>
        <w:t>s</w:t>
      </w:r>
      <w:r w:rsidRPr="00490D33">
        <w:rPr>
          <w:rFonts w:cs="Arial"/>
          <w:shd w:val="clear" w:color="auto" w:fill="FFFFFF"/>
        </w:rPr>
        <w:t xml:space="preserve"> </w:t>
      </w:r>
      <w:r>
        <w:rPr>
          <w:rFonts w:cs="Arial"/>
          <w:shd w:val="clear" w:color="auto" w:fill="FFFFFF"/>
        </w:rPr>
        <w:t>to provide an effective</w:t>
      </w:r>
      <w:r w:rsidRPr="00490D33">
        <w:rPr>
          <w:rFonts w:cs="Arial"/>
          <w:shd w:val="clear" w:color="auto" w:fill="FFFFFF"/>
        </w:rPr>
        <w:t xml:space="preserve"> wor</w:t>
      </w:r>
      <w:r>
        <w:rPr>
          <w:rFonts w:cs="Arial"/>
          <w:shd w:val="clear" w:color="auto" w:fill="FFFFFF"/>
        </w:rPr>
        <w:t xml:space="preserve">ked examples viewer. A screenshot of the final version of </w:t>
      </w:r>
      <w:proofErr w:type="spellStart"/>
      <w:r>
        <w:rPr>
          <w:rFonts w:cs="Arial"/>
          <w:shd w:val="clear" w:color="auto" w:fill="FFFFFF"/>
        </w:rPr>
        <w:t>Dr.</w:t>
      </w:r>
      <w:proofErr w:type="spellEnd"/>
      <w:r>
        <w:rPr>
          <w:rFonts w:cs="Arial"/>
          <w:shd w:val="clear" w:color="auto" w:fill="FFFFFF"/>
        </w:rPr>
        <w:t xml:space="preserve"> Song’s prototype can be seen on Figure 3. The most important</w:t>
      </w:r>
      <w:r w:rsidRPr="00490D33">
        <w:rPr>
          <w:rFonts w:cs="Arial"/>
          <w:shd w:val="clear" w:color="auto" w:fill="FFFFFF"/>
        </w:rPr>
        <w:t xml:space="preserve"> characteristics are</w:t>
      </w:r>
      <w:r>
        <w:rPr>
          <w:rFonts w:cs="Arial"/>
          <w:shd w:val="clear" w:color="auto" w:fill="FFFFFF"/>
        </w:rPr>
        <w:t xml:space="preserve"> labelled with numbers and are detailed below.</w:t>
      </w:r>
    </w:p>
    <w:p w:rsidR="00892E98" w:rsidRPr="00ED31DA" w:rsidRDefault="00892E98" w:rsidP="00892E98">
      <w:pPr>
        <w:rPr>
          <w:rFonts w:cs="Arial"/>
          <w:color w:val="FF0000"/>
          <w:shd w:val="clear" w:color="auto" w:fill="FFFFFF"/>
        </w:rPr>
      </w:pPr>
      <w:r>
        <w:rPr>
          <w:rFonts w:cs="Arial"/>
          <w:noProof/>
          <w:shd w:val="clear" w:color="auto" w:fill="FFFFFF"/>
          <w:lang w:eastAsia="en-GB"/>
        </w:rPr>
        <w:drawing>
          <wp:inline distT="0" distB="0" distL="0" distR="0" wp14:anchorId="6A059ACD" wp14:editId="74108E0D">
            <wp:extent cx="5731510" cy="29756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we student interfac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75610"/>
                    </a:xfrm>
                    <a:prstGeom prst="rect">
                      <a:avLst/>
                    </a:prstGeom>
                  </pic:spPr>
                </pic:pic>
              </a:graphicData>
            </a:graphic>
          </wp:inline>
        </w:drawing>
      </w:r>
      <w:r>
        <w:rPr>
          <w:rFonts w:cs="Arial"/>
          <w:shd w:val="clear" w:color="auto" w:fill="FFFFFF"/>
        </w:rPr>
        <w:t xml:space="preserve"> </w:t>
      </w:r>
      <w:commentRangeStart w:id="6"/>
      <w:proofErr w:type="gramStart"/>
      <w:r w:rsidRPr="00ED31DA">
        <w:rPr>
          <w:rFonts w:cs="Arial"/>
          <w:color w:val="FF0000"/>
          <w:shd w:val="clear" w:color="auto" w:fill="FFFFFF"/>
        </w:rPr>
        <w:t>Figure 3.</w:t>
      </w:r>
      <w:commentRangeEnd w:id="6"/>
      <w:proofErr w:type="gramEnd"/>
      <w:r w:rsidRPr="00ED31DA">
        <w:rPr>
          <w:rStyle w:val="CommentReference"/>
          <w:color w:val="FF0000"/>
        </w:rPr>
        <w:commentReference w:id="6"/>
      </w:r>
      <w:r>
        <w:rPr>
          <w:rFonts w:cs="Arial"/>
          <w:color w:val="FF0000"/>
          <w:shd w:val="clear" w:color="auto" w:fill="FFFFFF"/>
        </w:rPr>
        <w:t xml:space="preserve"> </w:t>
      </w:r>
      <w:r w:rsidRPr="00ED31DA">
        <w:rPr>
          <w:rFonts w:cs="Arial"/>
          <w:color w:val="00B050"/>
          <w:shd w:val="clear" w:color="auto" w:fill="FFFFFF"/>
        </w:rPr>
        <w:t>See comment</w:t>
      </w:r>
    </w:p>
    <w:p w:rsidR="00892E98" w:rsidRDefault="00892E98" w:rsidP="00892E98">
      <w:pPr>
        <w:rPr>
          <w:rFonts w:cs="Arial"/>
          <w:shd w:val="clear" w:color="auto" w:fill="FFFFFF"/>
        </w:rPr>
      </w:pPr>
    </w:p>
    <w:p w:rsidR="00892E98" w:rsidRDefault="00892E98" w:rsidP="00892E98">
      <w:pPr>
        <w:rPr>
          <w:rFonts w:cs="Arial"/>
          <w:shd w:val="clear" w:color="auto" w:fill="FFFFFF"/>
        </w:rPr>
      </w:pPr>
      <w:r>
        <w:rPr>
          <w:rFonts w:cs="Arial"/>
          <w:shd w:val="clear" w:color="auto" w:fill="FFFFFF"/>
        </w:rPr>
        <w:t>1. An area for showing the worked examples installed on the system and enabling the user to choose an example to work on.</w:t>
      </w:r>
    </w:p>
    <w:p w:rsidR="00892E98" w:rsidRDefault="00892E98" w:rsidP="00892E98">
      <w:pPr>
        <w:rPr>
          <w:rFonts w:cs="Arial"/>
          <w:shd w:val="clear" w:color="auto" w:fill="FFFFFF"/>
        </w:rPr>
      </w:pPr>
      <w:r>
        <w:rPr>
          <w:rFonts w:cs="Arial"/>
          <w:shd w:val="clear" w:color="auto" w:fill="FFFFFF"/>
        </w:rPr>
        <w:lastRenderedPageBreak/>
        <w:t>2. Panels showing different documents for a particular worked example.</w:t>
      </w:r>
    </w:p>
    <w:p w:rsidR="00892E98" w:rsidRDefault="00892E98" w:rsidP="00892E98">
      <w:pPr>
        <w:rPr>
          <w:rFonts w:cs="Arial"/>
          <w:shd w:val="clear" w:color="auto" w:fill="FFFFFF"/>
        </w:rPr>
      </w:pPr>
      <w:r>
        <w:rPr>
          <w:rFonts w:cs="Arial"/>
          <w:shd w:val="clear" w:color="auto" w:fill="FFFFFF"/>
        </w:rPr>
        <w:t xml:space="preserve">3. An area for controlling transitions between steps. </w:t>
      </w:r>
    </w:p>
    <w:p w:rsidR="00892E98" w:rsidRDefault="00892E98" w:rsidP="00892E98">
      <w:pPr>
        <w:rPr>
          <w:rFonts w:cs="Arial"/>
          <w:shd w:val="clear" w:color="auto" w:fill="FFFFFF"/>
        </w:rPr>
      </w:pPr>
      <w:r>
        <w:rPr>
          <w:rFonts w:cs="Arial"/>
          <w:shd w:val="clear" w:color="auto" w:fill="FFFFFF"/>
        </w:rPr>
        <w:t>4. An explanation area where the expert’s process of thinking involved on the current step is shown.</w:t>
      </w:r>
    </w:p>
    <w:p w:rsidR="00892E98" w:rsidRDefault="00892E98" w:rsidP="00892E98">
      <w:pPr>
        <w:rPr>
          <w:rFonts w:cs="Arial"/>
          <w:shd w:val="clear" w:color="auto" w:fill="FFFFFF"/>
        </w:rPr>
      </w:pPr>
      <w:r>
        <w:rPr>
          <w:rFonts w:cs="Arial"/>
          <w:shd w:val="clear" w:color="auto" w:fill="FFFFFF"/>
        </w:rPr>
        <w:t>5. Highlighting of the newly appeared text at a particular step for drawing the user’s attention to the new content relevant for the current step.</w:t>
      </w:r>
    </w:p>
    <w:p w:rsidR="00892E98" w:rsidRDefault="00892E98" w:rsidP="00892E98">
      <w:pPr>
        <w:rPr>
          <w:rFonts w:cs="Arial"/>
          <w:shd w:val="clear" w:color="auto" w:fill="FFFFFF"/>
        </w:rPr>
      </w:pPr>
      <w:r>
        <w:rPr>
          <w:rFonts w:cs="Arial"/>
          <w:shd w:val="clear" w:color="auto" w:fill="FFFFFF"/>
        </w:rPr>
        <w:t>6. Highlighting of fragments of interest for a particular step.</w:t>
      </w:r>
    </w:p>
    <w:p w:rsidR="00892E98" w:rsidRDefault="00892E98" w:rsidP="00892E98">
      <w:pPr>
        <w:rPr>
          <w:rFonts w:cs="Arial"/>
          <w:shd w:val="clear" w:color="auto" w:fill="FFFFFF"/>
        </w:rPr>
      </w:pPr>
    </w:p>
    <w:p w:rsidR="00892E98" w:rsidRDefault="00892E98" w:rsidP="00892E98">
      <w:pPr>
        <w:rPr>
          <w:rFonts w:cs="Arial"/>
          <w:shd w:val="clear" w:color="auto" w:fill="FFFFFF"/>
        </w:rPr>
      </w:pPr>
      <w:proofErr w:type="gramStart"/>
      <w:r>
        <w:rPr>
          <w:rFonts w:cs="Arial"/>
          <w:shd w:val="clear" w:color="auto" w:fill="FFFFFF"/>
        </w:rPr>
        <w:t>As the student uses the controls in area (3) to move through the worked example, the contents of the documents panels and the explanation area change to reveal the developing solution and the thinking process behind it.</w:t>
      </w:r>
      <w:proofErr w:type="gramEnd"/>
    </w:p>
    <w:p w:rsidR="00892E98" w:rsidRPr="00490D33" w:rsidRDefault="00892E98" w:rsidP="00892E98">
      <w:pPr>
        <w:rPr>
          <w:rFonts w:cs="Arial"/>
          <w:shd w:val="clear" w:color="auto" w:fill="FFFFFF"/>
        </w:rPr>
      </w:pPr>
      <w:r>
        <w:rPr>
          <w:rFonts w:cs="Arial"/>
          <w:shd w:val="clear" w:color="auto" w:fill="FFFFFF"/>
        </w:rPr>
        <w:t>Other</w:t>
      </w:r>
      <w:r w:rsidRPr="00490D33">
        <w:rPr>
          <w:rFonts w:cs="Arial"/>
          <w:shd w:val="clear" w:color="auto" w:fill="FFFFFF"/>
        </w:rPr>
        <w:t xml:space="preserve"> feature</w:t>
      </w:r>
      <w:r>
        <w:rPr>
          <w:rFonts w:cs="Arial"/>
          <w:shd w:val="clear" w:color="auto" w:fill="FFFFFF"/>
        </w:rPr>
        <w:t>s</w:t>
      </w:r>
      <w:r w:rsidRPr="00490D33">
        <w:rPr>
          <w:rFonts w:cs="Arial"/>
          <w:shd w:val="clear" w:color="auto" w:fill="FFFFFF"/>
        </w:rPr>
        <w:t xml:space="preserve"> of IWE</w:t>
      </w:r>
      <w:r>
        <w:rPr>
          <w:rFonts w:cs="Arial"/>
          <w:shd w:val="clear" w:color="auto" w:fill="FFFFFF"/>
        </w:rPr>
        <w:t>, which are not shown on the screenshot, are the ability of the tool to ask the user questions and</w:t>
      </w:r>
      <w:r w:rsidRPr="00490D33">
        <w:rPr>
          <w:rFonts w:cs="Arial"/>
          <w:shd w:val="clear" w:color="auto" w:fill="FFFFFF"/>
        </w:rPr>
        <w:t xml:space="preserve"> to record data such as time spent at each step and answers to questions. </w:t>
      </w:r>
    </w:p>
    <w:p w:rsidR="00892E98" w:rsidRDefault="00892E98" w:rsidP="00892E98">
      <w:pPr>
        <w:rPr>
          <w:rFonts w:cs="Arial"/>
          <w:b/>
          <w:sz w:val="28"/>
          <w:szCs w:val="28"/>
          <w:shd w:val="clear" w:color="auto" w:fill="FFFFFF"/>
        </w:rPr>
      </w:pPr>
    </w:p>
    <w:p w:rsidR="00892E98" w:rsidRPr="004B7DC0" w:rsidRDefault="00892E98" w:rsidP="00892E98">
      <w:pPr>
        <w:rPr>
          <w:rFonts w:cs="Arial"/>
          <w:b/>
          <w:sz w:val="28"/>
          <w:szCs w:val="28"/>
          <w:shd w:val="clear" w:color="auto" w:fill="FFFFFF"/>
        </w:rPr>
      </w:pPr>
      <w:r>
        <w:rPr>
          <w:rFonts w:cs="Arial"/>
          <w:b/>
          <w:sz w:val="28"/>
          <w:szCs w:val="28"/>
          <w:shd w:val="clear" w:color="auto" w:fill="FFFFFF"/>
        </w:rPr>
        <w:t xml:space="preserve">2.2.4. </w:t>
      </w:r>
      <w:r w:rsidRPr="004B7DC0">
        <w:rPr>
          <w:rFonts w:cs="Arial"/>
          <w:b/>
          <w:sz w:val="28"/>
          <w:szCs w:val="28"/>
          <w:shd w:val="clear" w:color="auto" w:fill="FFFFFF"/>
        </w:rPr>
        <w:t>Relation of IWE to this Level 4 project</w:t>
      </w:r>
    </w:p>
    <w:p w:rsidR="00892E98" w:rsidRDefault="00892E98" w:rsidP="00892E98">
      <w:pPr>
        <w:rPr>
          <w:rFonts w:cs="Arial"/>
          <w:shd w:val="clear" w:color="auto" w:fill="FFFFFF"/>
        </w:rPr>
      </w:pPr>
      <w:r w:rsidRPr="00490D33">
        <w:rPr>
          <w:rFonts w:cs="Arial"/>
          <w:shd w:val="clear" w:color="auto" w:fill="FFFFFF"/>
        </w:rPr>
        <w:t xml:space="preserve">The evaluation on IWE conducted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clearly shows the benefits of the tool. It has proven to be well accepted and valuable as a technique to enhance </w:t>
      </w:r>
      <w:r>
        <w:rPr>
          <w:rFonts w:cs="Arial"/>
          <w:shd w:val="clear" w:color="auto" w:fill="FFFFFF"/>
        </w:rPr>
        <w:t xml:space="preserve">a </w:t>
      </w:r>
      <w:r w:rsidRPr="00490D33">
        <w:rPr>
          <w:rFonts w:cs="Arial"/>
          <w:shd w:val="clear" w:color="auto" w:fill="FFFFFF"/>
        </w:rPr>
        <w:t>student’s learning experience. It also achieved its goal to enable teachers to more easily and quickly develop worked examples to fit their needs. The aim of this prototype, however, doesn’t cover deployment of the software in educational institutes but rather it</w:t>
      </w:r>
      <w:r>
        <w:rPr>
          <w:rFonts w:cs="Arial"/>
          <w:shd w:val="clear" w:color="auto" w:fill="FFFFFF"/>
        </w:rPr>
        <w:t xml:space="preserve"> has demonstrated </w:t>
      </w:r>
      <w:r w:rsidRPr="00490D33">
        <w:rPr>
          <w:rFonts w:cs="Arial"/>
          <w:shd w:val="clear" w:color="auto" w:fill="FFFFFF"/>
        </w:rPr>
        <w:t xml:space="preserve">that it would bring benefit to both students and teachers. </w:t>
      </w:r>
    </w:p>
    <w:p w:rsidR="00892E98" w:rsidRPr="00490D33" w:rsidRDefault="00892E98" w:rsidP="00892E98">
      <w:pPr>
        <w:rPr>
          <w:rFonts w:cs="Arial"/>
          <w:shd w:val="clear" w:color="auto" w:fill="FFFFFF"/>
        </w:rPr>
      </w:pPr>
      <w:r w:rsidRPr="00490D33">
        <w:rPr>
          <w:rFonts w:cs="Arial"/>
          <w:shd w:val="clear" w:color="auto" w:fill="FFFFFF"/>
        </w:rPr>
        <w:t>The motivation for th</w:t>
      </w:r>
      <w:r>
        <w:rPr>
          <w:rFonts w:cs="Arial"/>
          <w:shd w:val="clear" w:color="auto" w:fill="FFFFFF"/>
        </w:rPr>
        <w:t xml:space="preserve">is Level 4 </w:t>
      </w:r>
      <w:r w:rsidRPr="00490D33">
        <w:rPr>
          <w:rFonts w:cs="Arial"/>
          <w:shd w:val="clear" w:color="auto" w:fill="FFFFFF"/>
        </w:rPr>
        <w:t xml:space="preserve">project is to make use of the findings in </w:t>
      </w:r>
      <w:proofErr w:type="spellStart"/>
      <w:r w:rsidRPr="00490D33">
        <w:rPr>
          <w:rFonts w:cs="Arial"/>
          <w:shd w:val="clear" w:color="auto" w:fill="FFFFFF"/>
        </w:rPr>
        <w:t>Dr.</w:t>
      </w:r>
      <w:proofErr w:type="spellEnd"/>
      <w:r w:rsidRPr="00490D33">
        <w:rPr>
          <w:rFonts w:cs="Arial"/>
          <w:shd w:val="clear" w:color="auto" w:fill="FFFFFF"/>
        </w:rPr>
        <w:t xml:space="preserve"> Song’s research and take a step forward in deploying the software in schools across the UK. </w:t>
      </w:r>
      <w:r>
        <w:rPr>
          <w:rFonts w:cs="Arial"/>
          <w:shd w:val="clear" w:color="auto" w:fill="FFFFFF"/>
        </w:rPr>
        <w:t xml:space="preserve">The focus of the project will be reconstructing the student interface of IWE into a web-based form as well as providing a new interface for teachers to separate them as a different group of users to the group of authors. The authoring interface of IWE is beyond the scope of this project and no understanding of any of its aspects is needed by the reader to follow this dissertation. </w:t>
      </w:r>
    </w:p>
    <w:p w:rsidR="00892E98" w:rsidRDefault="00892E98" w:rsidP="00892E98">
      <w:pPr>
        <w:rPr>
          <w:rFonts w:cs="Arial"/>
          <w:shd w:val="clear" w:color="auto" w:fill="FFFFFF"/>
        </w:rPr>
      </w:pPr>
      <w:r w:rsidRPr="00490D33">
        <w:rPr>
          <w:rFonts w:cs="Arial"/>
          <w:shd w:val="clear" w:color="auto" w:fill="FFFFFF"/>
        </w:rPr>
        <w:t>For the rest of the dissertation, the reader’s attention will be drawn t</w:t>
      </w:r>
      <w:r>
        <w:rPr>
          <w:rFonts w:cs="Arial"/>
          <w:shd w:val="clear" w:color="auto" w:fill="FFFFFF"/>
        </w:rPr>
        <w:t>o the transition process of</w:t>
      </w:r>
      <w:r w:rsidRPr="00490D33">
        <w:rPr>
          <w:rFonts w:cs="Arial"/>
          <w:shd w:val="clear" w:color="auto" w:fill="FFFFFF"/>
        </w:rPr>
        <w:t xml:space="preserve"> the Java standalone application IWE into a deployable online version called </w:t>
      </w:r>
      <w:r w:rsidRPr="00490D33">
        <w:rPr>
          <w:rFonts w:cs="Arial"/>
          <w:i/>
          <w:shd w:val="clear" w:color="auto" w:fill="FFFFFF"/>
        </w:rPr>
        <w:t>Worked Examples Viewer (WEAVE)</w:t>
      </w:r>
      <w:r w:rsidRPr="00490D33">
        <w:rPr>
          <w:rFonts w:cs="Arial"/>
          <w:shd w:val="clear" w:color="auto" w:fill="FFFFFF"/>
        </w:rPr>
        <w:t>.</w:t>
      </w:r>
    </w:p>
    <w:p w:rsidR="00892E98" w:rsidRPr="00490D33" w:rsidRDefault="00892E98" w:rsidP="00892E98">
      <w:pPr>
        <w:rPr>
          <w:rFonts w:cs="Arial"/>
          <w:shd w:val="clear" w:color="auto" w:fill="FFFFFF"/>
        </w:rPr>
      </w:pPr>
    </w:p>
    <w:p w:rsidR="00892E98" w:rsidRPr="00490D33" w:rsidRDefault="00892E98" w:rsidP="00892E98">
      <w:pPr>
        <w:rPr>
          <w:rFonts w:cs="Arial"/>
          <w:shd w:val="clear" w:color="auto" w:fill="FFFFFF"/>
        </w:rPr>
      </w:pPr>
    </w:p>
    <w:p w:rsidR="00892E98" w:rsidRDefault="00892E98" w:rsidP="00892E98"/>
    <w:p w:rsidR="00785317" w:rsidRDefault="00785317">
      <w:bookmarkStart w:id="7" w:name="_GoBack"/>
      <w:bookmarkEnd w:id="7"/>
    </w:p>
    <w:sectPr w:rsidR="007853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uintin Cutts" w:date="2015-03-20T18:24:00Z" w:initials="QC">
    <w:p w:rsidR="00892E98" w:rsidRDefault="00892E98" w:rsidP="00892E98">
      <w:pPr>
        <w:pStyle w:val="CommentText"/>
      </w:pPr>
      <w:r>
        <w:rPr>
          <w:rStyle w:val="CommentReference"/>
        </w:rPr>
        <w:annotationRef/>
      </w:r>
      <w:r>
        <w:t>See my comments last time.  The introduction isn't about saying all the things that WEAVE can do – this is for later chapters.  It is for highlighting the interesting challenges that the new context bring.</w:t>
      </w:r>
    </w:p>
  </w:comment>
  <w:comment w:id="4" w:author="Quintin Cutts" w:date="2015-03-20T18:24:00Z" w:initials="QC">
    <w:p w:rsidR="00892E98" w:rsidRDefault="00892E98" w:rsidP="00892E98">
      <w:pPr>
        <w:pStyle w:val="CommentText"/>
      </w:pPr>
      <w:r>
        <w:rPr>
          <w:rStyle w:val="CommentReference"/>
        </w:rPr>
        <w:annotationRef/>
      </w:r>
      <w:r>
        <w:t>In the diagram above, it isn't clear why the Panel1 has multiple documents associated with it – surely a Panel only has ONE associated document?</w:t>
      </w:r>
    </w:p>
  </w:comment>
  <w:comment w:id="6" w:author="Quintin Cutts" w:date="2015-03-20T18:24:00Z" w:initials="QC">
    <w:p w:rsidR="00892E98" w:rsidRDefault="00892E98" w:rsidP="00892E98">
      <w:pPr>
        <w:pStyle w:val="CommentText"/>
      </w:pPr>
      <w:r>
        <w:rPr>
          <w:rStyle w:val="CommentReference"/>
        </w:rPr>
        <w:annotationRef/>
      </w:r>
      <w:r>
        <w:t>The numbers on the diagram are hard to see.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3862E4"/>
    <w:multiLevelType w:val="hybridMultilevel"/>
    <w:tmpl w:val="3E4E8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BAC4F85"/>
    <w:multiLevelType w:val="hybridMultilevel"/>
    <w:tmpl w:val="F18E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B89"/>
    <w:rsid w:val="00785317"/>
    <w:rsid w:val="00892E98"/>
    <w:rsid w:val="00D52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E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B89"/>
    <w:pPr>
      <w:ind w:left="720"/>
      <w:contextualSpacing/>
    </w:pPr>
  </w:style>
  <w:style w:type="character" w:styleId="CommentReference">
    <w:name w:val="annotation reference"/>
    <w:basedOn w:val="DefaultParagraphFont"/>
    <w:uiPriority w:val="99"/>
    <w:semiHidden/>
    <w:unhideWhenUsed/>
    <w:rsid w:val="00D52B89"/>
    <w:rPr>
      <w:sz w:val="18"/>
      <w:szCs w:val="18"/>
    </w:rPr>
  </w:style>
  <w:style w:type="paragraph" w:styleId="CommentText">
    <w:name w:val="annotation text"/>
    <w:basedOn w:val="Normal"/>
    <w:link w:val="CommentTextChar"/>
    <w:uiPriority w:val="99"/>
    <w:unhideWhenUsed/>
    <w:rsid w:val="00D52B89"/>
    <w:pPr>
      <w:spacing w:line="240" w:lineRule="auto"/>
    </w:pPr>
    <w:rPr>
      <w:sz w:val="24"/>
      <w:szCs w:val="24"/>
    </w:rPr>
  </w:style>
  <w:style w:type="character" w:customStyle="1" w:styleId="CommentTextChar">
    <w:name w:val="Comment Text Char"/>
    <w:basedOn w:val="DefaultParagraphFont"/>
    <w:link w:val="CommentText"/>
    <w:uiPriority w:val="99"/>
    <w:rsid w:val="00D52B89"/>
    <w:rPr>
      <w:sz w:val="24"/>
      <w:szCs w:val="24"/>
    </w:rPr>
  </w:style>
  <w:style w:type="paragraph" w:styleId="BalloonText">
    <w:name w:val="Balloon Text"/>
    <w:basedOn w:val="Normal"/>
    <w:link w:val="BalloonTextChar"/>
    <w:uiPriority w:val="99"/>
    <w:semiHidden/>
    <w:unhideWhenUsed/>
    <w:rsid w:val="00D52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B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E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B89"/>
    <w:pPr>
      <w:ind w:left="720"/>
      <w:contextualSpacing/>
    </w:pPr>
  </w:style>
  <w:style w:type="character" w:styleId="CommentReference">
    <w:name w:val="annotation reference"/>
    <w:basedOn w:val="DefaultParagraphFont"/>
    <w:uiPriority w:val="99"/>
    <w:semiHidden/>
    <w:unhideWhenUsed/>
    <w:rsid w:val="00D52B89"/>
    <w:rPr>
      <w:sz w:val="18"/>
      <w:szCs w:val="18"/>
    </w:rPr>
  </w:style>
  <w:style w:type="paragraph" w:styleId="CommentText">
    <w:name w:val="annotation text"/>
    <w:basedOn w:val="Normal"/>
    <w:link w:val="CommentTextChar"/>
    <w:uiPriority w:val="99"/>
    <w:unhideWhenUsed/>
    <w:rsid w:val="00D52B89"/>
    <w:pPr>
      <w:spacing w:line="240" w:lineRule="auto"/>
    </w:pPr>
    <w:rPr>
      <w:sz w:val="24"/>
      <w:szCs w:val="24"/>
    </w:rPr>
  </w:style>
  <w:style w:type="character" w:customStyle="1" w:styleId="CommentTextChar">
    <w:name w:val="Comment Text Char"/>
    <w:basedOn w:val="DefaultParagraphFont"/>
    <w:link w:val="CommentText"/>
    <w:uiPriority w:val="99"/>
    <w:rsid w:val="00D52B89"/>
    <w:rPr>
      <w:sz w:val="24"/>
      <w:szCs w:val="24"/>
    </w:rPr>
  </w:style>
  <w:style w:type="paragraph" w:styleId="BalloonText">
    <w:name w:val="Balloon Text"/>
    <w:basedOn w:val="Normal"/>
    <w:link w:val="BalloonTextChar"/>
    <w:uiPriority w:val="99"/>
    <w:semiHidden/>
    <w:unhideWhenUsed/>
    <w:rsid w:val="00D52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B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3327</Words>
  <Characters>18965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2015-03-20T17:27:00Z</dcterms:created>
  <dcterms:modified xsi:type="dcterms:W3CDTF">2015-03-20T18:25:00Z</dcterms:modified>
</cp:coreProperties>
</file>